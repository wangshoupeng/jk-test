
<file path=[Content_Types].xml><?xml version="1.0" encoding="utf-8"?>
<Types xmlns="http://schemas.openxmlformats.org/package/2006/content-types">
  <Default Extension="bin" ContentType="application/vnd.openxmlformats-officedocument.oleObject"/>
  <Default Extension="png" ContentType="image/png"/>
  <Default Extension="jpeg" ContentType="image/jpeg"/>
  <Default Extension="emf" ContentType="image/x-emf"/>
  <Default Extension="rels" ContentType="application/vnd.openxmlformats-package.relationships+xml"/>
  <Default Extension="xml" ContentType="application/xml"/>
  <Default Extension="docx" ContentType="application/vnd.openxmlformats-officedocument.wordprocessingml.document"/>
  <Default Extension="doc" ContentType="application/msword"/>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4.xml" ContentType="application/vnd.openxmlformats-officedocument.wordprocessingml.header+xml"/>
  <Override PartName="/word/footer5.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6.xml" ContentType="application/vnd.openxmlformats-officedocument.wordprocessingml.footer+xml"/>
  <Override PartName="/word/footer7.xml" ContentType="application/vnd.openxmlformats-officedocument.wordprocessingml.footer+xml"/>
  <Override PartName="/word/header7.xml" ContentType="application/vnd.openxmlformats-officedocument.wordprocessingml.header+xml"/>
  <Override PartName="/word/footer8.xml" ContentType="application/vnd.openxmlformats-officedocument.wordprocessingml.foot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8820" w:type="dxa"/>
        <w:tblInd w:w="-102" w:type="dxa"/>
        <w:tblLayout w:type="fixed"/>
        <w:tblLook w:val="0000" w:firstRow="0" w:lastRow="0" w:firstColumn="0" w:lastColumn="0" w:noHBand="0" w:noVBand="0"/>
      </w:tblPr>
      <w:tblGrid>
        <w:gridCol w:w="8820"/>
      </w:tblGrid>
      <w:tr w:rsidR="004F6599" w:rsidTr="00A174BD">
        <w:trPr>
          <w:trHeight w:val="2017"/>
        </w:trPr>
        <w:tc>
          <w:tcPr>
            <w:tcW w:w="8820" w:type="dxa"/>
          </w:tcPr>
          <w:p w:rsidR="004F6599" w:rsidRDefault="004F6599" w:rsidP="00A174BD">
            <w:pPr>
              <w:tabs>
                <w:tab w:val="left" w:pos="420"/>
              </w:tabs>
              <w:rPr>
                <w:rFonts w:ascii="Arial" w:hAnsi="Arial"/>
                <w:sz w:val="26"/>
                <w:szCs w:val="26"/>
              </w:rPr>
            </w:pPr>
            <w:r>
              <w:rPr>
                <w:noProof/>
              </w:rPr>
              <w:drawing>
                <wp:inline distT="0" distB="0" distL="0" distR="0">
                  <wp:extent cx="923925" cy="352425"/>
                  <wp:effectExtent l="0" t="0" r="9525" b="9525"/>
                  <wp:docPr id="206" name="Picture 206" descr="PIC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ICC"/>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923925" cy="352425"/>
                          </a:xfrm>
                          <a:prstGeom prst="rect">
                            <a:avLst/>
                          </a:prstGeom>
                          <a:noFill/>
                          <a:ln>
                            <a:noFill/>
                          </a:ln>
                        </pic:spPr>
                      </pic:pic>
                    </a:graphicData>
                  </a:graphic>
                </wp:inline>
              </w:drawing>
            </w:r>
            <w:r w:rsidRPr="0097394F">
              <w:rPr>
                <w:rFonts w:hint="eastAsia"/>
                <w:b/>
                <w:sz w:val="30"/>
                <w:szCs w:val="30"/>
              </w:rPr>
              <w:t>中国人民人寿保险股份有限公司</w:t>
            </w:r>
          </w:p>
        </w:tc>
      </w:tr>
      <w:tr w:rsidR="004F6599" w:rsidTr="00A174BD">
        <w:trPr>
          <w:trHeight w:val="1800"/>
        </w:trPr>
        <w:tc>
          <w:tcPr>
            <w:tcW w:w="8820" w:type="dxa"/>
          </w:tcPr>
          <w:p w:rsidR="004F6599" w:rsidRDefault="004F6599" w:rsidP="00A174BD">
            <w:pPr>
              <w:tabs>
                <w:tab w:val="left" w:pos="420"/>
              </w:tabs>
              <w:rPr>
                <w:rFonts w:ascii="Arial" w:hAnsi="Arial"/>
                <w:sz w:val="26"/>
                <w:szCs w:val="26"/>
              </w:rPr>
            </w:pPr>
            <w:r>
              <w:rPr>
                <w:rFonts w:hint="eastAsia"/>
              </w:rPr>
              <w:t>机密</w:t>
            </w:r>
          </w:p>
        </w:tc>
      </w:tr>
      <w:tr w:rsidR="004F6599" w:rsidTr="00A174BD">
        <w:trPr>
          <w:trHeight w:val="2360"/>
        </w:trPr>
        <w:tc>
          <w:tcPr>
            <w:tcW w:w="8820" w:type="dxa"/>
          </w:tcPr>
          <w:p w:rsidR="004F6599" w:rsidRDefault="004F6599" w:rsidP="00A174BD">
            <w:pPr>
              <w:tabs>
                <w:tab w:val="left" w:pos="420"/>
              </w:tabs>
              <w:rPr>
                <w:rFonts w:ascii="Arial" w:hAnsi="Arial"/>
                <w:sz w:val="26"/>
                <w:szCs w:val="26"/>
              </w:rPr>
            </w:pPr>
            <w:r>
              <w:rPr>
                <w:rFonts w:hint="eastAsia"/>
              </w:rPr>
              <w:t>PICC life业务信息系统</w:t>
            </w:r>
          </w:p>
          <w:p w:rsidR="004F6599" w:rsidRDefault="004F6599" w:rsidP="00A174BD">
            <w:pPr>
              <w:tabs>
                <w:tab w:val="left" w:pos="420"/>
              </w:tabs>
              <w:rPr>
                <w:rFonts w:ascii="Arial" w:hAnsi="Arial"/>
                <w:sz w:val="26"/>
                <w:szCs w:val="26"/>
              </w:rPr>
            </w:pPr>
          </w:p>
          <w:p w:rsidR="004F6599" w:rsidRPr="00942CC5" w:rsidRDefault="00B2152D" w:rsidP="00B2152D">
            <w:pPr>
              <w:widowControl/>
              <w:jc w:val="left"/>
              <w:rPr>
                <w:rFonts w:ascii="Verdana" w:hAnsi="Verdana" w:cs="宋体"/>
                <w:kern w:val="0"/>
                <w:sz w:val="20"/>
                <w:szCs w:val="20"/>
              </w:rPr>
            </w:pPr>
            <w:r>
              <w:rPr>
                <w:b/>
                <w:bCs/>
                <w:sz w:val="30"/>
              </w:rPr>
              <w:t>PICC_</w:t>
            </w:r>
            <w:r>
              <w:rPr>
                <w:rFonts w:hint="eastAsia"/>
                <w:b/>
                <w:bCs/>
                <w:sz w:val="30"/>
              </w:rPr>
              <w:t>REQ-1541</w:t>
            </w:r>
            <w:r w:rsidR="004F6599" w:rsidRPr="00C2690B">
              <w:rPr>
                <w:b/>
                <w:bCs/>
                <w:sz w:val="30"/>
              </w:rPr>
              <w:t>_关于</w:t>
            </w:r>
            <w:r w:rsidR="004F6599">
              <w:rPr>
                <w:rFonts w:hint="eastAsia"/>
                <w:b/>
                <w:bCs/>
                <w:sz w:val="30"/>
                <w:szCs w:val="30"/>
              </w:rPr>
              <w:t>人保寿险</w:t>
            </w:r>
            <w:r>
              <w:rPr>
                <w:rFonts w:hint="eastAsia"/>
                <w:b/>
                <w:bCs/>
                <w:sz w:val="30"/>
                <w:szCs w:val="30"/>
              </w:rPr>
              <w:t>关爱百万医疗</w:t>
            </w:r>
            <w:r w:rsidR="004F6599" w:rsidRPr="00C2690B">
              <w:rPr>
                <w:b/>
                <w:bCs/>
                <w:sz w:val="30"/>
              </w:rPr>
              <w:t>的产品需求</w:t>
            </w:r>
          </w:p>
        </w:tc>
      </w:tr>
      <w:tr w:rsidR="004F6599" w:rsidTr="00A174BD">
        <w:trPr>
          <w:trHeight w:val="1440"/>
        </w:trPr>
        <w:tc>
          <w:tcPr>
            <w:tcW w:w="8820" w:type="dxa"/>
          </w:tcPr>
          <w:p w:rsidR="004F6599" w:rsidRDefault="004F6599" w:rsidP="00A174BD">
            <w:pPr>
              <w:tabs>
                <w:tab w:val="left" w:pos="420"/>
              </w:tabs>
              <w:rPr>
                <w:rFonts w:ascii="Arial" w:hAnsi="Arial"/>
                <w:sz w:val="26"/>
                <w:szCs w:val="26"/>
              </w:rPr>
            </w:pPr>
            <w:r>
              <w:rPr>
                <w:rFonts w:hint="eastAsia"/>
              </w:rPr>
              <w:t>PICC信息技术部</w:t>
            </w:r>
          </w:p>
          <w:p w:rsidR="004F6599" w:rsidRDefault="004F6599" w:rsidP="00A174BD">
            <w:pPr>
              <w:tabs>
                <w:tab w:val="left" w:pos="420"/>
              </w:tabs>
            </w:pPr>
          </w:p>
          <w:p w:rsidR="004F6599" w:rsidRDefault="004F6599" w:rsidP="00A174BD">
            <w:pPr>
              <w:tabs>
                <w:tab w:val="left" w:pos="420"/>
              </w:tabs>
            </w:pPr>
          </w:p>
          <w:p w:rsidR="004F6599" w:rsidRDefault="004F6599" w:rsidP="00A174BD">
            <w:pPr>
              <w:tabs>
                <w:tab w:val="left" w:pos="420"/>
              </w:tabs>
              <w:rPr>
                <w:rFonts w:ascii="Arial" w:hAnsi="Arial"/>
                <w:sz w:val="26"/>
                <w:szCs w:val="26"/>
              </w:rPr>
            </w:pPr>
          </w:p>
        </w:tc>
      </w:tr>
      <w:tr w:rsidR="004F6599" w:rsidTr="00A174BD">
        <w:tc>
          <w:tcPr>
            <w:tcW w:w="8820" w:type="dxa"/>
          </w:tcPr>
          <w:p w:rsidR="004F6599" w:rsidRDefault="004F6599" w:rsidP="00B2152D">
            <w:pPr>
              <w:tabs>
                <w:tab w:val="left" w:pos="420"/>
              </w:tabs>
              <w:rPr>
                <w:rFonts w:ascii="Arial" w:hAnsi="Arial"/>
                <w:sz w:val="26"/>
                <w:szCs w:val="26"/>
              </w:rPr>
            </w:pPr>
            <w:r>
              <w:rPr>
                <w:rFonts w:hint="eastAsia"/>
              </w:rPr>
              <w:t>需求编号：</w:t>
            </w:r>
            <w:r w:rsidR="00B2152D">
              <w:rPr>
                <w:rFonts w:hint="eastAsia"/>
              </w:rPr>
              <w:t>REQ-1541</w:t>
            </w:r>
          </w:p>
        </w:tc>
      </w:tr>
      <w:tr w:rsidR="004F6599" w:rsidTr="00A174BD">
        <w:tc>
          <w:tcPr>
            <w:tcW w:w="8820" w:type="dxa"/>
          </w:tcPr>
          <w:p w:rsidR="004F6599" w:rsidRDefault="004F6599" w:rsidP="00A174BD">
            <w:pPr>
              <w:tabs>
                <w:tab w:val="left" w:pos="420"/>
              </w:tabs>
              <w:rPr>
                <w:rFonts w:ascii="Arial" w:hAnsi="Arial"/>
                <w:sz w:val="26"/>
                <w:szCs w:val="26"/>
              </w:rPr>
            </w:pPr>
            <w:r>
              <w:rPr>
                <w:rFonts w:hint="eastAsia"/>
              </w:rPr>
              <w:t>编写日期：201</w:t>
            </w:r>
            <w:r w:rsidR="00B2152D">
              <w:rPr>
                <w:rFonts w:hint="eastAsia"/>
              </w:rPr>
              <w:t>7-11-07</w:t>
            </w:r>
          </w:p>
        </w:tc>
      </w:tr>
    </w:tbl>
    <w:p w:rsidR="004F6599" w:rsidRDefault="004F6599" w:rsidP="004F6599"/>
    <w:p w:rsidR="004F6599" w:rsidRPr="00506EB6" w:rsidRDefault="004F6599" w:rsidP="004F6599">
      <w:r>
        <w:rPr>
          <w:rFonts w:hint="eastAsia"/>
        </w:rPr>
        <w:t xml:space="preserve">                                                                                                 </w:t>
      </w:r>
    </w:p>
    <w:p w:rsidR="004F6599" w:rsidRPr="00C21EEF" w:rsidRDefault="004F6599" w:rsidP="004F6599">
      <w:pPr>
        <w:sectPr w:rsidR="004F6599" w:rsidRPr="00C21EEF" w:rsidSect="00A174BD">
          <w:headerReference w:type="default" r:id="rId10"/>
          <w:footerReference w:type="even" r:id="rId11"/>
          <w:footerReference w:type="default" r:id="rId12"/>
          <w:pgSz w:w="11906" w:h="16838" w:code="9"/>
          <w:pgMar w:top="1440" w:right="1797" w:bottom="1440" w:left="1797" w:header="851" w:footer="992" w:gutter="0"/>
          <w:pgNumType w:fmt="lowerRoman"/>
          <w:cols w:space="425"/>
          <w:titlePg/>
          <w:docGrid w:type="lines" w:linePitch="312"/>
        </w:sectPr>
      </w:pPr>
      <w:r>
        <w:rPr>
          <w:rFonts w:cs="宋体"/>
          <w:noProof/>
          <w:kern w:val="0"/>
          <w:sz w:val="24"/>
        </w:rPr>
        <mc:AlternateContent>
          <mc:Choice Requires="wps">
            <w:drawing>
              <wp:anchor distT="0" distB="0" distL="114300" distR="114300" simplePos="0" relativeHeight="251659264" behindDoc="0" locked="0" layoutInCell="1" allowOverlap="1" wp14:anchorId="209A95AA" wp14:editId="656C55B9">
                <wp:simplePos x="0" y="0"/>
                <wp:positionH relativeFrom="column">
                  <wp:posOffset>-114300</wp:posOffset>
                </wp:positionH>
                <wp:positionV relativeFrom="margin">
                  <wp:posOffset>8321040</wp:posOffset>
                </wp:positionV>
                <wp:extent cx="5486400" cy="297180"/>
                <wp:effectExtent l="0" t="0" r="1905" b="1905"/>
                <wp:wrapNone/>
                <wp:docPr id="207" name="Text Box 20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86400" cy="29718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6D59A3" w:rsidRDefault="006D59A3" w:rsidP="004F6599"/>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7" o:spid="_x0000_s1026" type="#_x0000_t202" style="position:absolute;left:0;text-align:left;margin-left:-9pt;margin-top:655.2pt;width:6in;height:23.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" stroked="f">
                <v:textbox>
                  <w:txbxContent>
                    <w:p w:rsidR="006D59A3" w:rsidRDefault="006D59A3" w:rsidP="004F6599"/>
                  </w:txbxContent>
                </v:textbox>
                <w10:wrap anchory="margin"/>
              </v:shape>
            </w:pict>
          </mc:Fallback>
        </mc:AlternateContent>
      </w:r>
    </w:p>
    <w:p w:rsidR="004F6599" w:rsidRDefault="004F6599" w:rsidP="004F6599"/>
    <w:p w:rsidR="004F6599" w:rsidRDefault="004F6599" w:rsidP="004F6599">
      <w:pPr>
        <w:pStyle w:val="Cover-Title"/>
        <w:rPr>
          <w:lang w:eastAsia="zh-CN"/>
        </w:rPr>
      </w:pPr>
      <w:proofErr w:type="spellStart"/>
      <w:r>
        <w:rPr>
          <w:rFonts w:hint="eastAsia"/>
        </w:rPr>
        <w:t>历史记录</w:t>
      </w:r>
      <w:proofErr w:type="spellEnd"/>
    </w:p>
    <w:p w:rsidR="004F6599" w:rsidRPr="00B36AF7" w:rsidRDefault="004F6599" w:rsidP="004F6599">
      <w:pPr>
        <w:pStyle w:val="covertitle20"/>
        <w:snapToGrid w:val="0"/>
      </w:pPr>
      <w:r w:rsidRPr="00B36AF7">
        <w:rPr>
          <w:rFonts w:hint="eastAsia"/>
        </w:rPr>
        <w:t>需求相关信息</w:t>
      </w:r>
    </w:p>
    <w:tbl>
      <w:tblPr>
        <w:tblW w:w="988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CellMar>
          <w:left w:w="96" w:type="dxa"/>
          <w:right w:w="96" w:type="dxa"/>
        </w:tblCellMar>
        <w:tblLook w:val="0000" w:firstRow="0" w:lastRow="0" w:firstColumn="0" w:lastColumn="0" w:noHBand="0" w:noVBand="0"/>
      </w:tblPr>
      <w:tblGrid>
        <w:gridCol w:w="440"/>
        <w:gridCol w:w="516"/>
        <w:gridCol w:w="897"/>
        <w:gridCol w:w="1173"/>
        <w:gridCol w:w="763"/>
        <w:gridCol w:w="704"/>
        <w:gridCol w:w="591"/>
        <w:gridCol w:w="628"/>
        <w:gridCol w:w="666"/>
        <w:gridCol w:w="741"/>
        <w:gridCol w:w="524"/>
        <w:gridCol w:w="667"/>
        <w:gridCol w:w="741"/>
        <w:gridCol w:w="835"/>
      </w:tblGrid>
      <w:tr w:rsidR="00B2152D" w:rsidRPr="00E07490" w:rsidTr="00A174BD">
        <w:trPr>
          <w:cantSplit/>
          <w:trHeight w:val="495"/>
          <w:tblHeader/>
        </w:trPr>
        <w:tc>
          <w:tcPr>
            <w:tcW w:w="0" w:type="auto"/>
            <w:tcBorders>
              <w:top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模块</w:t>
            </w:r>
            <w:proofErr w:type="spellEnd"/>
          </w:p>
        </w:tc>
        <w:tc>
          <w:tcPr>
            <w:tcW w:w="0" w:type="auto"/>
            <w:tcBorders>
              <w:top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撰写人员</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复核人员</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业务审核人员</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预计开发时间</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Del="000B2532" w:rsidRDefault="004F6599" w:rsidP="00A174BD">
            <w:pPr>
              <w:pStyle w:val="TableHeading"/>
              <w:rPr>
                <w:rFonts w:ascii="宋体" w:hAnsi="宋体"/>
              </w:rPr>
            </w:pPr>
            <w:proofErr w:type="spellStart"/>
            <w:r w:rsidRPr="00E924B7">
              <w:rPr>
                <w:rFonts w:ascii="宋体" w:hAnsi="宋体" w:hint="eastAsia"/>
              </w:rPr>
              <w:t>是否和周边系统有关</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Del="000B2532" w:rsidRDefault="004F6599" w:rsidP="00A174BD">
            <w:pPr>
              <w:pStyle w:val="TableHeading"/>
              <w:rPr>
                <w:rFonts w:ascii="宋体" w:hAnsi="宋体"/>
              </w:rPr>
            </w:pPr>
            <w:proofErr w:type="spellStart"/>
            <w:r w:rsidRPr="00E924B7">
              <w:rPr>
                <w:rFonts w:ascii="宋体" w:hAnsi="宋体" w:hint="eastAsia"/>
              </w:rPr>
              <w:t>周边系统名称</w:t>
            </w:r>
            <w:proofErr w:type="spellEnd"/>
          </w:p>
        </w:tc>
        <w:tc>
          <w:tcPr>
            <w:tcW w:w="0" w:type="auto"/>
            <w:tcBorders>
              <w:top w:val="single" w:sz="12" w:space="0" w:color="auto"/>
              <w:left w:val="single" w:sz="12" w:space="0" w:color="auto"/>
              <w:bottom w:val="single" w:sz="6"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是否为紧急需求</w:t>
            </w:r>
            <w:proofErr w:type="spellEnd"/>
          </w:p>
        </w:tc>
        <w:tc>
          <w:tcPr>
            <w:tcW w:w="0" w:type="auto"/>
            <w:tcBorders>
              <w:top w:val="single" w:sz="12" w:space="0" w:color="auto"/>
              <w:left w:val="single" w:sz="12" w:space="0" w:color="auto"/>
              <w:bottom w:val="single" w:sz="6" w:space="0" w:color="auto"/>
              <w:right w:val="single" w:sz="12" w:space="0" w:color="auto"/>
            </w:tcBorders>
            <w:shd w:val="pct10" w:color="auto" w:fill="auto"/>
          </w:tcPr>
          <w:p w:rsidR="004F6599" w:rsidRPr="00E924B7" w:rsidRDefault="004F6599" w:rsidP="00A174BD">
            <w:pPr>
              <w:pStyle w:val="TableHeading"/>
              <w:rPr>
                <w:rFonts w:ascii="宋体" w:hAnsi="宋体"/>
              </w:rPr>
            </w:pPr>
            <w:proofErr w:type="spellStart"/>
            <w:r w:rsidRPr="00E924B7">
              <w:rPr>
                <w:rFonts w:ascii="宋体" w:hAnsi="宋体" w:hint="eastAsia"/>
              </w:rPr>
              <w:t>紧急需求开发人员</w:t>
            </w:r>
            <w:proofErr w:type="spellEnd"/>
          </w:p>
        </w:tc>
        <w:tc>
          <w:tcPr>
            <w:tcW w:w="0" w:type="auto"/>
            <w:tcBorders>
              <w:top w:val="single" w:sz="12" w:space="0" w:color="auto"/>
              <w:left w:val="single" w:sz="12" w:space="0" w:color="auto"/>
              <w:bottom w:val="single" w:sz="6" w:space="0" w:color="auto"/>
            </w:tcBorders>
            <w:shd w:val="pct10" w:color="auto" w:fill="auto"/>
          </w:tcPr>
          <w:p w:rsidR="004F6599" w:rsidRPr="00E924B7" w:rsidDel="000B2532" w:rsidRDefault="004F6599" w:rsidP="00A174BD">
            <w:pPr>
              <w:pStyle w:val="TableHeading"/>
              <w:rPr>
                <w:rFonts w:ascii="宋体" w:hAnsi="宋体"/>
                <w:lang w:eastAsia="zh-CN"/>
              </w:rPr>
            </w:pPr>
            <w:r w:rsidRPr="00E924B7">
              <w:rPr>
                <w:rFonts w:ascii="宋体" w:hAnsi="宋体" w:hint="eastAsia"/>
                <w:lang w:eastAsia="zh-CN"/>
              </w:rPr>
              <w:t>紧急需求目标上线时间</w:t>
            </w:r>
          </w:p>
        </w:tc>
        <w:tc>
          <w:tcPr>
            <w:tcW w:w="0" w:type="auto"/>
            <w:tcBorders>
              <w:top w:val="single" w:sz="12" w:space="0" w:color="auto"/>
              <w:left w:val="single" w:sz="12" w:space="0" w:color="auto"/>
              <w:bottom w:val="single" w:sz="6" w:space="0" w:color="auto"/>
            </w:tcBorders>
            <w:shd w:val="pct10" w:color="auto" w:fill="auto"/>
          </w:tcPr>
          <w:p w:rsidR="004F6599" w:rsidRPr="00E924B7" w:rsidDel="000B2532" w:rsidRDefault="004F6599" w:rsidP="00A174BD">
            <w:pPr>
              <w:pStyle w:val="TableHeading"/>
              <w:rPr>
                <w:rFonts w:ascii="宋体" w:hAnsi="宋体"/>
              </w:rPr>
            </w:pPr>
            <w:proofErr w:type="spellStart"/>
            <w:r w:rsidRPr="00E924B7">
              <w:rPr>
                <w:rFonts w:ascii="宋体" w:hAnsi="宋体" w:hint="eastAsia"/>
              </w:rPr>
              <w:t>需求来源</w:t>
            </w:r>
            <w:proofErr w:type="spellEnd"/>
          </w:p>
        </w:tc>
        <w:tc>
          <w:tcPr>
            <w:tcW w:w="0" w:type="auto"/>
            <w:tcBorders>
              <w:top w:val="single" w:sz="12" w:space="0" w:color="auto"/>
              <w:left w:val="single" w:sz="12" w:space="0" w:color="auto"/>
              <w:bottom w:val="single" w:sz="6" w:space="0" w:color="auto"/>
            </w:tcBorders>
            <w:shd w:val="pct10" w:color="auto" w:fill="auto"/>
          </w:tcPr>
          <w:p w:rsidR="004F6599" w:rsidRPr="00E924B7" w:rsidDel="000B2532" w:rsidRDefault="004F6599" w:rsidP="00A174BD">
            <w:pPr>
              <w:pStyle w:val="TableHeading"/>
              <w:rPr>
                <w:rFonts w:ascii="宋体" w:hAnsi="宋体"/>
              </w:rPr>
            </w:pPr>
            <w:proofErr w:type="spellStart"/>
            <w:r w:rsidRPr="00E924B7">
              <w:rPr>
                <w:rFonts w:ascii="宋体" w:hAnsi="宋体" w:hint="eastAsia"/>
              </w:rPr>
              <w:t>OA确认协办单号码</w:t>
            </w:r>
            <w:proofErr w:type="spellEnd"/>
          </w:p>
        </w:tc>
        <w:tc>
          <w:tcPr>
            <w:tcW w:w="0" w:type="auto"/>
            <w:tcBorders>
              <w:top w:val="single" w:sz="12" w:space="0" w:color="auto"/>
              <w:left w:val="single" w:sz="12" w:space="0" w:color="auto"/>
              <w:bottom w:val="single" w:sz="6" w:space="0" w:color="auto"/>
            </w:tcBorders>
            <w:shd w:val="pct10" w:color="auto" w:fill="auto"/>
          </w:tcPr>
          <w:p w:rsidR="004F6599" w:rsidRPr="00E924B7" w:rsidDel="000B2532" w:rsidRDefault="004F6599" w:rsidP="00A174BD">
            <w:pPr>
              <w:pStyle w:val="TableHeading"/>
              <w:rPr>
                <w:rFonts w:ascii="宋体" w:hAnsi="宋体"/>
                <w:lang w:eastAsia="zh-CN"/>
              </w:rPr>
            </w:pPr>
            <w:r w:rsidRPr="00E924B7">
              <w:rPr>
                <w:rFonts w:ascii="宋体" w:hAnsi="宋体" w:hint="eastAsia"/>
                <w:lang w:eastAsia="zh-CN"/>
              </w:rPr>
              <w:t>是否涉及岗位权限变更</w:t>
            </w:r>
          </w:p>
        </w:tc>
        <w:tc>
          <w:tcPr>
            <w:tcW w:w="0" w:type="auto"/>
            <w:tcBorders>
              <w:top w:val="single" w:sz="12" w:space="0" w:color="auto"/>
              <w:left w:val="single" w:sz="12" w:space="0" w:color="auto"/>
              <w:bottom w:val="single" w:sz="6" w:space="0" w:color="auto"/>
            </w:tcBorders>
            <w:shd w:val="pct10" w:color="auto" w:fill="auto"/>
          </w:tcPr>
          <w:p w:rsidR="004F6599" w:rsidRPr="00E924B7" w:rsidRDefault="004F6599" w:rsidP="00A174BD">
            <w:pPr>
              <w:pStyle w:val="TableHeading"/>
              <w:rPr>
                <w:rFonts w:ascii="宋体" w:hAnsi="宋体"/>
                <w:lang w:eastAsia="zh-CN"/>
              </w:rPr>
            </w:pPr>
            <w:r w:rsidRPr="00E924B7">
              <w:rPr>
                <w:rFonts w:ascii="宋体" w:hAnsi="宋体" w:hint="eastAsia"/>
                <w:lang w:eastAsia="zh-CN"/>
              </w:rPr>
              <w:t>是否需要新增/变更操作手册</w:t>
            </w:r>
          </w:p>
        </w:tc>
      </w:tr>
      <w:tr w:rsidR="00B2152D" w:rsidRPr="00E07490" w:rsidTr="00A174BD">
        <w:trPr>
          <w:cantSplit/>
          <w:trHeight w:hRule="exact" w:val="60"/>
          <w:tblHeader/>
        </w:trPr>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c>
          <w:tcPr>
            <w:tcW w:w="0" w:type="auto"/>
            <w:tcBorders>
              <w:top w:val="single" w:sz="6" w:space="0" w:color="auto"/>
              <w:left w:val="nil"/>
              <w:bottom w:val="single" w:sz="4" w:space="0" w:color="auto"/>
              <w:right w:val="nil"/>
            </w:tcBorders>
            <w:shd w:val="pct50" w:color="auto" w:fill="auto"/>
          </w:tcPr>
          <w:p w:rsidR="004F6599" w:rsidRPr="00E23879" w:rsidRDefault="004F6599" w:rsidP="00A174BD">
            <w:pPr>
              <w:rPr>
                <w:sz w:val="18"/>
                <w:szCs w:val="18"/>
              </w:rPr>
            </w:pPr>
          </w:p>
        </w:tc>
      </w:tr>
      <w:tr w:rsidR="002025A6" w:rsidRPr="00E07490" w:rsidTr="00A174BD">
        <w:trPr>
          <w:cantSplit/>
        </w:trPr>
        <w:tc>
          <w:tcPr>
            <w:tcW w:w="0" w:type="auto"/>
            <w:tcBorders>
              <w:top w:val="single" w:sz="4" w:space="0" w:color="auto"/>
              <w:left w:val="single" w:sz="4" w:space="0" w:color="auto"/>
              <w:bottom w:val="single" w:sz="4" w:space="0" w:color="auto"/>
            </w:tcBorders>
          </w:tcPr>
          <w:p w:rsidR="004F6599" w:rsidRPr="00E924B7" w:rsidRDefault="004F6599" w:rsidP="00A174BD">
            <w:pPr>
              <w:pStyle w:val="TableText"/>
            </w:pPr>
            <w:r w:rsidRPr="00E924B7">
              <w:rPr>
                <w:rFonts w:hint="eastAsia"/>
              </w:rPr>
              <w:t>产品</w:t>
            </w:r>
          </w:p>
        </w:tc>
        <w:tc>
          <w:tcPr>
            <w:tcW w:w="0" w:type="auto"/>
            <w:tcBorders>
              <w:top w:val="single" w:sz="4" w:space="0" w:color="auto"/>
              <w:bottom w:val="single" w:sz="4" w:space="0" w:color="auto"/>
            </w:tcBorders>
          </w:tcPr>
          <w:p w:rsidR="004F6599" w:rsidRPr="00E924B7" w:rsidRDefault="00B2152D" w:rsidP="00A174BD">
            <w:pPr>
              <w:pStyle w:val="TableText"/>
            </w:pPr>
            <w:r>
              <w:rPr>
                <w:rFonts w:hint="eastAsia"/>
              </w:rPr>
              <w:t>孙婷婷</w:t>
            </w:r>
          </w:p>
        </w:tc>
        <w:tc>
          <w:tcPr>
            <w:tcW w:w="0" w:type="auto"/>
            <w:tcBorders>
              <w:top w:val="single" w:sz="4" w:space="0" w:color="auto"/>
              <w:bottom w:val="single" w:sz="4" w:space="0" w:color="auto"/>
            </w:tcBorders>
          </w:tcPr>
          <w:p w:rsidR="004F6599" w:rsidRPr="00E924B7" w:rsidRDefault="00B2152D" w:rsidP="00A174BD">
            <w:pPr>
              <w:pStyle w:val="TableText"/>
            </w:pPr>
            <w:r>
              <w:rPr>
                <w:rFonts w:hint="eastAsia"/>
              </w:rPr>
              <w:t>Cherry Liu</w:t>
            </w:r>
          </w:p>
        </w:tc>
        <w:tc>
          <w:tcPr>
            <w:tcW w:w="0" w:type="auto"/>
            <w:tcBorders>
              <w:top w:val="single" w:sz="4" w:space="0" w:color="auto"/>
              <w:bottom w:val="single" w:sz="4" w:space="0" w:color="auto"/>
            </w:tcBorders>
          </w:tcPr>
          <w:p w:rsidR="004F6599" w:rsidRPr="00E924B7" w:rsidRDefault="00E7590C" w:rsidP="00E7590C">
            <w:pPr>
              <w:pStyle w:val="TableText"/>
            </w:pPr>
            <w:r>
              <w:rPr>
                <w:rFonts w:hint="eastAsia"/>
              </w:rPr>
              <w:t>产品开发部</w:t>
            </w:r>
            <w:r w:rsidR="004F6599" w:rsidRPr="00E924B7">
              <w:rPr>
                <w:rFonts w:hint="eastAsia"/>
              </w:rPr>
              <w:t>、业务管理部、客户服务部</w:t>
            </w:r>
          </w:p>
        </w:tc>
        <w:tc>
          <w:tcPr>
            <w:tcW w:w="0" w:type="auto"/>
            <w:tcBorders>
              <w:top w:val="single" w:sz="4" w:space="0" w:color="auto"/>
              <w:bottom w:val="single" w:sz="4" w:space="0" w:color="auto"/>
            </w:tcBorders>
          </w:tcPr>
          <w:p w:rsidR="004F6599" w:rsidRPr="00E924B7" w:rsidRDefault="004F6599" w:rsidP="00A174BD">
            <w:pPr>
              <w:pStyle w:val="TableText"/>
            </w:pPr>
            <w:r>
              <w:rPr>
                <w:rFonts w:hint="eastAsia"/>
              </w:rPr>
              <w:t>201</w:t>
            </w:r>
            <w:r w:rsidR="00B2152D">
              <w:rPr>
                <w:rFonts w:hint="eastAsia"/>
              </w:rPr>
              <w:t>7</w:t>
            </w:r>
            <w:r>
              <w:rPr>
                <w:rFonts w:hint="eastAsia"/>
              </w:rPr>
              <w:t>年</w:t>
            </w:r>
            <w:r w:rsidR="00B2152D">
              <w:rPr>
                <w:rFonts w:hint="eastAsia"/>
              </w:rPr>
              <w:t>12</w:t>
            </w:r>
            <w:r>
              <w:rPr>
                <w:rFonts w:hint="eastAsia"/>
              </w:rPr>
              <w:t>月</w:t>
            </w:r>
          </w:p>
        </w:tc>
        <w:tc>
          <w:tcPr>
            <w:tcW w:w="0" w:type="auto"/>
            <w:tcBorders>
              <w:top w:val="single" w:sz="4" w:space="0" w:color="auto"/>
              <w:bottom w:val="single" w:sz="4" w:space="0" w:color="auto"/>
            </w:tcBorders>
          </w:tcPr>
          <w:p w:rsidR="004F6599" w:rsidRPr="00E924B7" w:rsidRDefault="00E7590C" w:rsidP="00A174BD">
            <w:pPr>
              <w:pStyle w:val="TableText"/>
            </w:pPr>
            <w:r>
              <w:rPr>
                <w:rFonts w:hint="eastAsia"/>
              </w:rPr>
              <w:t>否</w:t>
            </w:r>
          </w:p>
        </w:tc>
        <w:tc>
          <w:tcPr>
            <w:tcW w:w="0" w:type="auto"/>
            <w:tcBorders>
              <w:top w:val="single" w:sz="4" w:space="0" w:color="auto"/>
              <w:bottom w:val="single" w:sz="4" w:space="0" w:color="auto"/>
            </w:tcBorders>
          </w:tcPr>
          <w:p w:rsidR="004F6599" w:rsidRPr="00E924B7" w:rsidRDefault="004F6599" w:rsidP="00A174BD">
            <w:pPr>
              <w:pStyle w:val="TableText"/>
            </w:pP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ableText"/>
            </w:pPr>
          </w:p>
        </w:tc>
        <w:tc>
          <w:tcPr>
            <w:tcW w:w="0" w:type="auto"/>
            <w:tcBorders>
              <w:top w:val="single" w:sz="4" w:space="0" w:color="auto"/>
              <w:bottom w:val="single" w:sz="4" w:space="0" w:color="auto"/>
            </w:tcBorders>
          </w:tcPr>
          <w:p w:rsidR="004F6599" w:rsidRPr="00E924B7" w:rsidRDefault="004F6599" w:rsidP="00A174BD">
            <w:pPr>
              <w:pStyle w:val="TableText"/>
            </w:pP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ableText"/>
            </w:pP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ableText"/>
            </w:pPr>
            <w:r>
              <w:rPr>
                <w:rFonts w:hint="eastAsia"/>
              </w:rPr>
              <w:t>总公司OA</w:t>
            </w: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ableText"/>
            </w:pP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OC1"/>
            </w:pPr>
            <w:r w:rsidRPr="00E924B7">
              <w:rPr>
                <w:rFonts w:hint="eastAsia"/>
              </w:rPr>
              <w:t>否</w:t>
            </w:r>
          </w:p>
        </w:tc>
        <w:tc>
          <w:tcPr>
            <w:tcW w:w="0" w:type="auto"/>
            <w:tcBorders>
              <w:top w:val="single" w:sz="4" w:space="0" w:color="auto"/>
              <w:bottom w:val="single" w:sz="4" w:space="0" w:color="auto"/>
              <w:right w:val="single" w:sz="4" w:space="0" w:color="auto"/>
            </w:tcBorders>
          </w:tcPr>
          <w:p w:rsidR="004F6599" w:rsidRPr="00E924B7" w:rsidRDefault="004F6599" w:rsidP="00A174BD">
            <w:pPr>
              <w:pStyle w:val="TOC1"/>
            </w:pPr>
            <w:r w:rsidRPr="00E924B7">
              <w:rPr>
                <w:rFonts w:hint="eastAsia"/>
              </w:rPr>
              <w:t>是</w:t>
            </w:r>
          </w:p>
        </w:tc>
      </w:tr>
    </w:tbl>
    <w:p w:rsidR="004F6599" w:rsidRPr="00A54008" w:rsidRDefault="004F6599" w:rsidP="004F6599">
      <w:pPr>
        <w:pStyle w:val="CoverTitle2"/>
        <w:ind w:left="1680" w:hanging="420"/>
      </w:pPr>
    </w:p>
    <w:p w:rsidR="004F6599" w:rsidRDefault="004F6599" w:rsidP="004F6599">
      <w:pPr>
        <w:pStyle w:val="covertitle20"/>
        <w:snapToGrid w:val="0"/>
      </w:pPr>
      <w:r w:rsidRPr="00B36AF7">
        <w:rPr>
          <w:rFonts w:hint="eastAsia"/>
        </w:rPr>
        <w:t>需求变更记录</w:t>
      </w:r>
    </w:p>
    <w:p w:rsidR="004F6599" w:rsidRDefault="004F6599" w:rsidP="004F6599">
      <w:pPr>
        <w:pStyle w:val="CoverTitle2"/>
        <w:ind w:left="1680" w:hanging="420"/>
      </w:pPr>
    </w:p>
    <w:tbl>
      <w:tblPr>
        <w:tblW w:w="8222"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276"/>
        <w:gridCol w:w="1418"/>
        <w:gridCol w:w="1406"/>
        <w:gridCol w:w="4122"/>
      </w:tblGrid>
      <w:tr w:rsidR="004F6599" w:rsidRPr="001F3F75" w:rsidTr="00A174BD">
        <w:trPr>
          <w:cantSplit/>
          <w:trHeight w:val="495"/>
          <w:tblHeader/>
        </w:trPr>
        <w:tc>
          <w:tcPr>
            <w:tcW w:w="1276" w:type="dxa"/>
            <w:tcBorders>
              <w:top w:val="single" w:sz="12" w:space="0" w:color="auto"/>
              <w:left w:val="single" w:sz="12" w:space="0" w:color="auto"/>
              <w:bottom w:val="single" w:sz="6" w:space="0" w:color="auto"/>
              <w:right w:val="single" w:sz="12" w:space="0" w:color="auto"/>
            </w:tcBorders>
            <w:shd w:val="pct10" w:color="auto" w:fill="auto"/>
            <w:vAlign w:val="center"/>
          </w:tcPr>
          <w:p w:rsidR="004F6599" w:rsidRPr="008A22BA" w:rsidRDefault="004F6599" w:rsidP="00A174BD">
            <w:pPr>
              <w:pStyle w:val="TableHeading"/>
            </w:pPr>
            <w:proofErr w:type="spellStart"/>
            <w:r w:rsidRPr="00B36AF7">
              <w:rPr>
                <w:rFonts w:ascii="宋体" w:hAnsi="宋体" w:hint="eastAsia"/>
              </w:rPr>
              <w:t>变更人员</w:t>
            </w:r>
            <w:proofErr w:type="spellEnd"/>
          </w:p>
        </w:tc>
        <w:tc>
          <w:tcPr>
            <w:tcW w:w="1418" w:type="dxa"/>
            <w:tcBorders>
              <w:top w:val="single" w:sz="12" w:space="0" w:color="auto"/>
              <w:left w:val="single" w:sz="12" w:space="0" w:color="auto"/>
              <w:bottom w:val="single" w:sz="6" w:space="0" w:color="auto"/>
              <w:right w:val="single" w:sz="12" w:space="0" w:color="auto"/>
            </w:tcBorders>
            <w:shd w:val="pct10" w:color="auto" w:fill="auto"/>
          </w:tcPr>
          <w:p w:rsidR="004F6599" w:rsidRPr="008A22BA" w:rsidRDefault="004F6599" w:rsidP="00A174BD">
            <w:pPr>
              <w:pStyle w:val="TableHeading"/>
            </w:pPr>
            <w:r>
              <w:rPr>
                <w:rFonts w:hint="eastAsia"/>
                <w:lang w:eastAsia="zh-CN"/>
              </w:rPr>
              <w:t>日期</w:t>
            </w:r>
          </w:p>
        </w:tc>
        <w:tc>
          <w:tcPr>
            <w:tcW w:w="5528" w:type="dxa"/>
            <w:gridSpan w:val="2"/>
            <w:tcBorders>
              <w:top w:val="single" w:sz="12" w:space="0" w:color="auto"/>
              <w:left w:val="single" w:sz="12" w:space="0" w:color="auto"/>
              <w:bottom w:val="single" w:sz="6" w:space="0" w:color="auto"/>
              <w:right w:val="single" w:sz="12" w:space="0" w:color="auto"/>
            </w:tcBorders>
            <w:shd w:val="pct10" w:color="auto" w:fill="auto"/>
            <w:vAlign w:val="center"/>
          </w:tcPr>
          <w:p w:rsidR="004F6599" w:rsidRPr="008A22BA" w:rsidRDefault="004F6599" w:rsidP="00A174BD">
            <w:pPr>
              <w:pStyle w:val="TableHeading"/>
            </w:pPr>
            <w:proofErr w:type="spellStart"/>
            <w:r w:rsidRPr="008A22BA">
              <w:rPr>
                <w:rFonts w:hint="eastAsia"/>
              </w:rPr>
              <w:t>变更</w:t>
            </w:r>
            <w:proofErr w:type="spellEnd"/>
            <w:r>
              <w:rPr>
                <w:rFonts w:hint="eastAsia"/>
                <w:lang w:eastAsia="zh-CN"/>
              </w:rPr>
              <w:t>原因</w:t>
            </w:r>
            <w:proofErr w:type="spellStart"/>
            <w:r w:rsidRPr="008A22BA">
              <w:rPr>
                <w:rFonts w:hint="eastAsia"/>
              </w:rPr>
              <w:t>说明</w:t>
            </w:r>
            <w:proofErr w:type="spellEnd"/>
          </w:p>
        </w:tc>
      </w:tr>
      <w:tr w:rsidR="004F6599" w:rsidRPr="001F3F75" w:rsidTr="00A174BD">
        <w:trPr>
          <w:cantSplit/>
          <w:trHeight w:hRule="exact" w:val="60"/>
          <w:tblHeader/>
        </w:trPr>
        <w:tc>
          <w:tcPr>
            <w:tcW w:w="1276" w:type="dxa"/>
            <w:tcBorders>
              <w:top w:val="single" w:sz="6" w:space="0" w:color="auto"/>
              <w:left w:val="nil"/>
              <w:bottom w:val="single" w:sz="4" w:space="0" w:color="auto"/>
              <w:right w:val="nil"/>
            </w:tcBorders>
            <w:shd w:val="pct50" w:color="auto" w:fill="auto"/>
          </w:tcPr>
          <w:p w:rsidR="004F6599" w:rsidRPr="001F3F75" w:rsidRDefault="004F6599" w:rsidP="00A174BD"/>
        </w:tc>
        <w:tc>
          <w:tcPr>
            <w:tcW w:w="1418" w:type="dxa"/>
            <w:tcBorders>
              <w:top w:val="single" w:sz="6" w:space="0" w:color="auto"/>
              <w:left w:val="nil"/>
              <w:bottom w:val="single" w:sz="4" w:space="0" w:color="auto"/>
              <w:right w:val="nil"/>
            </w:tcBorders>
            <w:shd w:val="pct50" w:color="auto" w:fill="auto"/>
          </w:tcPr>
          <w:p w:rsidR="004F6599" w:rsidRPr="001F3F75" w:rsidRDefault="004F6599" w:rsidP="00A174BD"/>
        </w:tc>
        <w:tc>
          <w:tcPr>
            <w:tcW w:w="1406" w:type="dxa"/>
            <w:tcBorders>
              <w:top w:val="single" w:sz="6" w:space="0" w:color="auto"/>
              <w:left w:val="nil"/>
              <w:bottom w:val="single" w:sz="4" w:space="0" w:color="auto"/>
              <w:right w:val="nil"/>
            </w:tcBorders>
            <w:shd w:val="pct50" w:color="auto" w:fill="auto"/>
          </w:tcPr>
          <w:p w:rsidR="004F6599" w:rsidRPr="001F3F75" w:rsidRDefault="004F6599" w:rsidP="00A174BD"/>
        </w:tc>
        <w:tc>
          <w:tcPr>
            <w:tcW w:w="4122" w:type="dxa"/>
            <w:tcBorders>
              <w:top w:val="single" w:sz="6" w:space="0" w:color="auto"/>
              <w:left w:val="nil"/>
              <w:bottom w:val="single" w:sz="4" w:space="0" w:color="auto"/>
              <w:right w:val="nil"/>
            </w:tcBorders>
            <w:shd w:val="pct50" w:color="auto" w:fill="auto"/>
          </w:tcPr>
          <w:p w:rsidR="004F6599" w:rsidRPr="001F3F75" w:rsidRDefault="004F6599" w:rsidP="00A174BD"/>
        </w:tc>
      </w:tr>
      <w:tr w:rsidR="004F6599" w:rsidRPr="001F3F75" w:rsidTr="00A174BD">
        <w:trPr>
          <w:cantSplit/>
        </w:trPr>
        <w:tc>
          <w:tcPr>
            <w:tcW w:w="1276" w:type="dxa"/>
            <w:tcBorders>
              <w:top w:val="single" w:sz="4" w:space="0" w:color="auto"/>
              <w:bottom w:val="single" w:sz="4" w:space="0" w:color="auto"/>
            </w:tcBorders>
          </w:tcPr>
          <w:p w:rsidR="004F6599" w:rsidRPr="00072BDC" w:rsidRDefault="00B2152D" w:rsidP="002025A6">
            <w:pPr>
              <w:pStyle w:val="TableText"/>
            </w:pPr>
            <w:r>
              <w:rPr>
                <w:rFonts w:hint="eastAsia"/>
              </w:rPr>
              <w:t>孙婷婷</w:t>
            </w:r>
          </w:p>
        </w:tc>
        <w:tc>
          <w:tcPr>
            <w:tcW w:w="1418" w:type="dxa"/>
            <w:tcBorders>
              <w:top w:val="single" w:sz="4" w:space="0" w:color="auto"/>
              <w:bottom w:val="single" w:sz="4" w:space="0" w:color="auto"/>
            </w:tcBorders>
          </w:tcPr>
          <w:p w:rsidR="004F6599" w:rsidRDefault="00B2152D" w:rsidP="00A174BD">
            <w:pPr>
              <w:pStyle w:val="TableText"/>
            </w:pPr>
            <w:r>
              <w:rPr>
                <w:rFonts w:hint="eastAsia"/>
              </w:rPr>
              <w:t>2017-11-07</w:t>
            </w:r>
          </w:p>
        </w:tc>
        <w:tc>
          <w:tcPr>
            <w:tcW w:w="5528" w:type="dxa"/>
            <w:gridSpan w:val="2"/>
            <w:tcBorders>
              <w:top w:val="single" w:sz="4" w:space="0" w:color="auto"/>
              <w:bottom w:val="single" w:sz="4" w:space="0" w:color="auto"/>
            </w:tcBorders>
          </w:tcPr>
          <w:p w:rsidR="004F6599" w:rsidRPr="00072BDC" w:rsidRDefault="002025A6" w:rsidP="00A174BD">
            <w:pPr>
              <w:pStyle w:val="TableText"/>
              <w:jc w:val="left"/>
            </w:pPr>
            <w:r>
              <w:rPr>
                <w:rFonts w:hint="eastAsia"/>
              </w:rPr>
              <w:t>创建文档</w:t>
            </w:r>
          </w:p>
        </w:tc>
      </w:tr>
      <w:tr w:rsidR="0057078A" w:rsidRPr="001F3F75" w:rsidTr="00A174BD">
        <w:trPr>
          <w:cantSplit/>
          <w:ins w:id="0" w:author="Yudong Shen" w:date="2017-11-24T16:10:00Z"/>
        </w:trPr>
        <w:tc>
          <w:tcPr>
            <w:tcW w:w="1276" w:type="dxa"/>
            <w:tcBorders>
              <w:top w:val="single" w:sz="4" w:space="0" w:color="auto"/>
              <w:bottom w:val="single" w:sz="4" w:space="0" w:color="auto"/>
            </w:tcBorders>
          </w:tcPr>
          <w:p w:rsidR="0057078A" w:rsidRDefault="0057078A" w:rsidP="002025A6">
            <w:pPr>
              <w:pStyle w:val="TableText"/>
              <w:rPr>
                <w:ins w:id="1" w:author="Yudong Shen" w:date="2017-11-24T16:10:00Z"/>
              </w:rPr>
            </w:pPr>
            <w:ins w:id="2" w:author="Yudong Shen" w:date="2017-11-24T16:10:00Z">
              <w:r>
                <w:rPr>
                  <w:rFonts w:hint="eastAsia"/>
                </w:rPr>
                <w:t>孙婷婷</w:t>
              </w:r>
            </w:ins>
          </w:p>
        </w:tc>
        <w:tc>
          <w:tcPr>
            <w:tcW w:w="1418" w:type="dxa"/>
            <w:tcBorders>
              <w:top w:val="single" w:sz="4" w:space="0" w:color="auto"/>
              <w:bottom w:val="single" w:sz="4" w:space="0" w:color="auto"/>
            </w:tcBorders>
          </w:tcPr>
          <w:p w:rsidR="0057078A" w:rsidRDefault="0057078A" w:rsidP="00A174BD">
            <w:pPr>
              <w:pStyle w:val="TableText"/>
              <w:rPr>
                <w:ins w:id="3" w:author="Yudong Shen" w:date="2017-11-24T16:10:00Z"/>
              </w:rPr>
            </w:pPr>
            <w:ins w:id="4" w:author="Yudong Shen" w:date="2017-11-24T16:10:00Z">
              <w:r>
                <w:rPr>
                  <w:rFonts w:hint="eastAsia"/>
                </w:rPr>
                <w:t>2017-11-24</w:t>
              </w:r>
            </w:ins>
          </w:p>
        </w:tc>
        <w:tc>
          <w:tcPr>
            <w:tcW w:w="5528" w:type="dxa"/>
            <w:gridSpan w:val="2"/>
            <w:tcBorders>
              <w:top w:val="single" w:sz="4" w:space="0" w:color="auto"/>
              <w:bottom w:val="single" w:sz="4" w:space="0" w:color="auto"/>
            </w:tcBorders>
          </w:tcPr>
          <w:p w:rsidR="0057078A" w:rsidRDefault="0057078A" w:rsidP="00A174BD">
            <w:pPr>
              <w:pStyle w:val="TableText"/>
              <w:jc w:val="left"/>
              <w:rPr>
                <w:ins w:id="5" w:author="Yudong Shen" w:date="2017-11-24T16:10:00Z"/>
              </w:rPr>
            </w:pPr>
            <w:ins w:id="6" w:author="Yudong Shen" w:date="2017-11-24T16:11:00Z">
              <w:r>
                <w:rPr>
                  <w:rFonts w:hint="eastAsia"/>
                </w:rPr>
                <w:t>根据复核意见修改文档</w:t>
              </w:r>
            </w:ins>
          </w:p>
        </w:tc>
      </w:tr>
      <w:tr w:rsidR="001A5587" w:rsidRPr="001F3F75" w:rsidTr="00A174BD">
        <w:trPr>
          <w:cantSplit/>
          <w:ins w:id="7" w:author="Yudong Shen" w:date="2017-11-28T15:18:00Z"/>
        </w:trPr>
        <w:tc>
          <w:tcPr>
            <w:tcW w:w="1276" w:type="dxa"/>
            <w:tcBorders>
              <w:top w:val="single" w:sz="4" w:space="0" w:color="auto"/>
              <w:bottom w:val="single" w:sz="4" w:space="0" w:color="auto"/>
            </w:tcBorders>
          </w:tcPr>
          <w:p w:rsidR="001A5587" w:rsidRDefault="001A5587" w:rsidP="002025A6">
            <w:pPr>
              <w:pStyle w:val="TableText"/>
              <w:rPr>
                <w:ins w:id="8" w:author="Yudong Shen" w:date="2017-11-28T15:18:00Z"/>
              </w:rPr>
            </w:pPr>
            <w:ins w:id="9" w:author="Yudong Shen" w:date="2017-11-28T15:19:00Z">
              <w:r>
                <w:rPr>
                  <w:rFonts w:hint="eastAsia"/>
                </w:rPr>
                <w:t>孙婷婷</w:t>
              </w:r>
            </w:ins>
          </w:p>
        </w:tc>
        <w:tc>
          <w:tcPr>
            <w:tcW w:w="1418" w:type="dxa"/>
            <w:tcBorders>
              <w:top w:val="single" w:sz="4" w:space="0" w:color="auto"/>
              <w:bottom w:val="single" w:sz="4" w:space="0" w:color="auto"/>
            </w:tcBorders>
          </w:tcPr>
          <w:p w:rsidR="001A5587" w:rsidRDefault="001A5587" w:rsidP="00A174BD">
            <w:pPr>
              <w:pStyle w:val="TableText"/>
              <w:rPr>
                <w:ins w:id="10" w:author="Yudong Shen" w:date="2017-11-28T15:18:00Z"/>
              </w:rPr>
            </w:pPr>
            <w:ins w:id="11" w:author="Yudong Shen" w:date="2017-11-28T15:19:00Z">
              <w:r>
                <w:rPr>
                  <w:rFonts w:hint="eastAsia"/>
                </w:rPr>
                <w:t>2017-11-28</w:t>
              </w:r>
            </w:ins>
          </w:p>
        </w:tc>
        <w:tc>
          <w:tcPr>
            <w:tcW w:w="5528" w:type="dxa"/>
            <w:gridSpan w:val="2"/>
            <w:tcBorders>
              <w:top w:val="single" w:sz="4" w:space="0" w:color="auto"/>
              <w:bottom w:val="single" w:sz="4" w:space="0" w:color="auto"/>
            </w:tcBorders>
          </w:tcPr>
          <w:p w:rsidR="001A5587" w:rsidRDefault="001A5587" w:rsidP="00A174BD">
            <w:pPr>
              <w:pStyle w:val="TableText"/>
              <w:jc w:val="left"/>
              <w:rPr>
                <w:ins w:id="12" w:author="Yudong Shen" w:date="2017-11-28T15:18:00Z"/>
              </w:rPr>
            </w:pPr>
            <w:ins w:id="13" w:author="Yudong Shen" w:date="2017-11-28T15:19:00Z">
              <w:r>
                <w:rPr>
                  <w:rFonts w:hint="eastAsia"/>
                </w:rPr>
                <w:t>替换产品条款</w:t>
              </w:r>
            </w:ins>
          </w:p>
        </w:tc>
      </w:tr>
      <w:tr w:rsidR="009F1EA0" w:rsidRPr="001F3F75" w:rsidTr="00A174BD">
        <w:trPr>
          <w:cantSplit/>
        </w:trPr>
        <w:tc>
          <w:tcPr>
            <w:tcW w:w="1276" w:type="dxa"/>
            <w:tcBorders>
              <w:top w:val="single" w:sz="4" w:space="0" w:color="auto"/>
              <w:bottom w:val="single" w:sz="4" w:space="0" w:color="auto"/>
            </w:tcBorders>
          </w:tcPr>
          <w:p w:rsidR="009F1EA0" w:rsidRDefault="009F1EA0" w:rsidP="002025A6">
            <w:pPr>
              <w:pStyle w:val="TableText"/>
            </w:pPr>
            <w:r>
              <w:rPr>
                <w:rFonts w:hint="eastAsia"/>
              </w:rPr>
              <w:t>孙婷婷</w:t>
            </w:r>
          </w:p>
        </w:tc>
        <w:tc>
          <w:tcPr>
            <w:tcW w:w="1418" w:type="dxa"/>
            <w:tcBorders>
              <w:top w:val="single" w:sz="4" w:space="0" w:color="auto"/>
              <w:bottom w:val="single" w:sz="4" w:space="0" w:color="auto"/>
            </w:tcBorders>
          </w:tcPr>
          <w:p w:rsidR="009F1EA0" w:rsidRDefault="009F1EA0" w:rsidP="00A174BD">
            <w:pPr>
              <w:pStyle w:val="TableText"/>
            </w:pPr>
            <w:ins w:id="14" w:author="Yudong Shen" w:date="2017-11-30T11:40:00Z">
              <w:r>
                <w:rPr>
                  <w:rFonts w:hint="eastAsia"/>
                </w:rPr>
                <w:t>2017-11-</w:t>
              </w:r>
            </w:ins>
            <w:ins w:id="15" w:author="Yudong Shen" w:date="2017-11-30T11:41:00Z">
              <w:r>
                <w:rPr>
                  <w:rFonts w:hint="eastAsia"/>
                </w:rPr>
                <w:t>29</w:t>
              </w:r>
            </w:ins>
          </w:p>
        </w:tc>
        <w:tc>
          <w:tcPr>
            <w:tcW w:w="5528" w:type="dxa"/>
            <w:gridSpan w:val="2"/>
            <w:tcBorders>
              <w:top w:val="single" w:sz="4" w:space="0" w:color="auto"/>
              <w:bottom w:val="single" w:sz="4" w:space="0" w:color="auto"/>
            </w:tcBorders>
          </w:tcPr>
          <w:p w:rsidR="009F1EA0" w:rsidRDefault="009F1EA0">
            <w:pPr>
              <w:pStyle w:val="TableText"/>
              <w:numPr>
                <w:ilvl w:val="0"/>
                <w:numId w:val="277"/>
              </w:numPr>
              <w:jc w:val="left"/>
              <w:rPr>
                <w:ins w:id="16" w:author="Yudong Shen" w:date="2017-11-30T11:41:00Z"/>
                <w:b/>
                <w:bCs/>
              </w:rPr>
              <w:pPrChange w:id="17" w:author="Yudong Shen" w:date="2017-11-30T11:41:00Z">
                <w:pPr>
                  <w:pStyle w:val="TableText"/>
                  <w:jc w:val="left"/>
                </w:pPr>
              </w:pPrChange>
            </w:pPr>
            <w:ins w:id="18" w:author="Yudong Shen" w:date="2017-11-30T11:41:00Z">
              <w:r>
                <w:rPr>
                  <w:rFonts w:hint="eastAsia"/>
                </w:rPr>
                <w:t>增加保单打印内容</w:t>
              </w:r>
            </w:ins>
          </w:p>
          <w:p w:rsidR="009F1EA0" w:rsidRDefault="009F1EA0">
            <w:pPr>
              <w:pStyle w:val="TableText"/>
              <w:numPr>
                <w:ilvl w:val="0"/>
                <w:numId w:val="277"/>
              </w:numPr>
              <w:jc w:val="left"/>
              <w:rPr>
                <w:b/>
                <w:bCs/>
              </w:rPr>
              <w:pPrChange w:id="19" w:author="Yudong Shen" w:date="2017-11-30T11:41:00Z">
                <w:pPr>
                  <w:pStyle w:val="TableText"/>
                  <w:jc w:val="left"/>
                </w:pPr>
              </w:pPrChange>
            </w:pPr>
            <w:ins w:id="20" w:author="Yudong Shen" w:date="2017-11-30T11:41:00Z">
              <w:r>
                <w:rPr>
                  <w:rFonts w:hint="eastAsia"/>
                </w:rPr>
                <w:t>补充规则引擎文档</w:t>
              </w:r>
            </w:ins>
          </w:p>
        </w:tc>
      </w:tr>
      <w:tr w:rsidR="00D30768" w:rsidRPr="001F3F75" w:rsidTr="00A174BD">
        <w:trPr>
          <w:cantSplit/>
          <w:ins w:id="21" w:author="Yudong Shen" w:date="2017-12-05T11:51:00Z"/>
        </w:trPr>
        <w:tc>
          <w:tcPr>
            <w:tcW w:w="1276" w:type="dxa"/>
            <w:tcBorders>
              <w:top w:val="single" w:sz="4" w:space="0" w:color="auto"/>
              <w:bottom w:val="single" w:sz="4" w:space="0" w:color="auto"/>
            </w:tcBorders>
          </w:tcPr>
          <w:p w:rsidR="00D30768" w:rsidRDefault="00D30768" w:rsidP="002025A6">
            <w:pPr>
              <w:pStyle w:val="TableText"/>
              <w:rPr>
                <w:ins w:id="22" w:author="Yudong Shen" w:date="2017-12-05T11:51:00Z"/>
              </w:rPr>
            </w:pPr>
            <w:ins w:id="23" w:author="Yudong Shen" w:date="2017-12-05T11:51:00Z">
              <w:r>
                <w:rPr>
                  <w:rFonts w:hint="eastAsia"/>
                </w:rPr>
                <w:t>孙婷婷</w:t>
              </w:r>
            </w:ins>
          </w:p>
        </w:tc>
        <w:tc>
          <w:tcPr>
            <w:tcW w:w="1418" w:type="dxa"/>
            <w:tcBorders>
              <w:top w:val="single" w:sz="4" w:space="0" w:color="auto"/>
              <w:bottom w:val="single" w:sz="4" w:space="0" w:color="auto"/>
            </w:tcBorders>
          </w:tcPr>
          <w:p w:rsidR="00D30768" w:rsidRDefault="00D30768" w:rsidP="00A174BD">
            <w:pPr>
              <w:pStyle w:val="TableText"/>
              <w:rPr>
                <w:ins w:id="24" w:author="Yudong Shen" w:date="2017-12-05T11:51:00Z"/>
              </w:rPr>
            </w:pPr>
            <w:ins w:id="25" w:author="Yudong Shen" w:date="2017-12-05T11:51:00Z">
              <w:r>
                <w:rPr>
                  <w:rFonts w:hint="eastAsia"/>
                </w:rPr>
                <w:t>2017-12-05</w:t>
              </w:r>
            </w:ins>
          </w:p>
        </w:tc>
        <w:tc>
          <w:tcPr>
            <w:tcW w:w="5528" w:type="dxa"/>
            <w:gridSpan w:val="2"/>
            <w:tcBorders>
              <w:top w:val="single" w:sz="4" w:space="0" w:color="auto"/>
              <w:bottom w:val="single" w:sz="4" w:space="0" w:color="auto"/>
            </w:tcBorders>
          </w:tcPr>
          <w:p w:rsidR="00D30768" w:rsidRDefault="00D30768">
            <w:pPr>
              <w:pStyle w:val="TableText"/>
              <w:numPr>
                <w:ilvl w:val="0"/>
                <w:numId w:val="278"/>
              </w:numPr>
              <w:jc w:val="left"/>
              <w:rPr>
                <w:ins w:id="26" w:author="Yudong Shen" w:date="2017-12-05T11:51:00Z"/>
                <w:b/>
                <w:bCs/>
              </w:rPr>
              <w:pPrChange w:id="27" w:author="Yudong Shen" w:date="2017-12-05T11:52:00Z">
                <w:pPr>
                  <w:pStyle w:val="TableText"/>
                  <w:numPr>
                    <w:numId w:val="277"/>
                  </w:numPr>
                  <w:ind w:left="720" w:hanging="360"/>
                  <w:jc w:val="left"/>
                </w:pPr>
              </w:pPrChange>
            </w:pPr>
            <w:ins w:id="28" w:author="Yudong Shen" w:date="2017-12-05T11:51:00Z">
              <w:r>
                <w:rPr>
                  <w:rFonts w:hint="eastAsia"/>
                </w:rPr>
                <w:t>更新责任代码</w:t>
              </w:r>
            </w:ins>
          </w:p>
          <w:p w:rsidR="00D30768" w:rsidRDefault="00D30768">
            <w:pPr>
              <w:pStyle w:val="TableText"/>
              <w:numPr>
                <w:ilvl w:val="0"/>
                <w:numId w:val="278"/>
              </w:numPr>
              <w:jc w:val="left"/>
              <w:rPr>
                <w:ins w:id="29" w:author="Yudong Shen" w:date="2017-12-05T11:51:00Z"/>
                <w:b/>
                <w:bCs/>
              </w:rPr>
              <w:pPrChange w:id="30" w:author="Yudong Shen" w:date="2017-12-05T11:52:00Z">
                <w:pPr>
                  <w:pStyle w:val="TableText"/>
                  <w:numPr>
                    <w:numId w:val="277"/>
                  </w:numPr>
                  <w:ind w:left="720" w:hanging="360"/>
                  <w:jc w:val="left"/>
                </w:pPr>
              </w:pPrChange>
            </w:pPr>
            <w:ins w:id="31" w:author="Yudong Shen" w:date="2017-12-05T11:52:00Z">
              <w:r>
                <w:rPr>
                  <w:rFonts w:hint="eastAsia"/>
                </w:rPr>
                <w:t>补充保单打印说明</w:t>
              </w:r>
            </w:ins>
          </w:p>
        </w:tc>
      </w:tr>
      <w:tr w:rsidR="00D45DBD" w:rsidRPr="001F3F75" w:rsidTr="00A174BD">
        <w:trPr>
          <w:cantSplit/>
          <w:ins w:id="32" w:author="Yudong Shen" w:date="2018-02-12T10:31:00Z"/>
        </w:trPr>
        <w:tc>
          <w:tcPr>
            <w:tcW w:w="1276" w:type="dxa"/>
            <w:tcBorders>
              <w:top w:val="single" w:sz="4" w:space="0" w:color="auto"/>
              <w:bottom w:val="single" w:sz="4" w:space="0" w:color="auto"/>
            </w:tcBorders>
          </w:tcPr>
          <w:p w:rsidR="00D45DBD" w:rsidRDefault="00D45DBD" w:rsidP="002025A6">
            <w:pPr>
              <w:pStyle w:val="TableText"/>
              <w:rPr>
                <w:ins w:id="33" w:author="Yudong Shen" w:date="2018-02-12T10:31:00Z"/>
              </w:rPr>
            </w:pPr>
            <w:ins w:id="34" w:author="Yudong Shen" w:date="2018-02-12T10:31:00Z">
              <w:r>
                <w:rPr>
                  <w:rFonts w:hint="eastAsia"/>
                </w:rPr>
                <w:t>孙婷婷</w:t>
              </w:r>
            </w:ins>
          </w:p>
        </w:tc>
        <w:tc>
          <w:tcPr>
            <w:tcW w:w="1418" w:type="dxa"/>
            <w:tcBorders>
              <w:top w:val="single" w:sz="4" w:space="0" w:color="auto"/>
              <w:bottom w:val="single" w:sz="4" w:space="0" w:color="auto"/>
            </w:tcBorders>
          </w:tcPr>
          <w:p w:rsidR="00D45DBD" w:rsidRDefault="00D45DBD" w:rsidP="00A174BD">
            <w:pPr>
              <w:pStyle w:val="TableText"/>
              <w:rPr>
                <w:ins w:id="35" w:author="Yudong Shen" w:date="2018-02-12T10:31:00Z"/>
              </w:rPr>
            </w:pPr>
            <w:ins w:id="36" w:author="Yudong Shen" w:date="2018-02-12T10:31:00Z">
              <w:r>
                <w:rPr>
                  <w:rFonts w:hint="eastAsia"/>
                </w:rPr>
                <w:t>2018-2-12</w:t>
              </w:r>
            </w:ins>
          </w:p>
        </w:tc>
        <w:tc>
          <w:tcPr>
            <w:tcW w:w="5528" w:type="dxa"/>
            <w:gridSpan w:val="2"/>
            <w:tcBorders>
              <w:top w:val="single" w:sz="4" w:space="0" w:color="auto"/>
              <w:bottom w:val="single" w:sz="4" w:space="0" w:color="auto"/>
            </w:tcBorders>
          </w:tcPr>
          <w:p w:rsidR="00D45DBD" w:rsidRDefault="00D45DBD" w:rsidP="00D45DBD">
            <w:pPr>
              <w:pStyle w:val="TableText"/>
              <w:jc w:val="left"/>
              <w:rPr>
                <w:ins w:id="37" w:author="Yudong Shen" w:date="2018-02-12T10:31:00Z"/>
              </w:rPr>
            </w:pPr>
            <w:ins w:id="38" w:author="Yudong Shen" w:date="2018-02-12T10:31:00Z">
              <w:r>
                <w:rPr>
                  <w:rFonts w:hint="eastAsia"/>
                </w:rPr>
                <w:t>更新产品条款和费率</w:t>
              </w:r>
            </w:ins>
          </w:p>
        </w:tc>
      </w:tr>
      <w:tr w:rsidR="002E564E" w:rsidRPr="001F3F75" w:rsidTr="00A174BD">
        <w:trPr>
          <w:cantSplit/>
          <w:ins w:id="39" w:author="Yudong Shen" w:date="2018-03-19T18:03:00Z"/>
        </w:trPr>
        <w:tc>
          <w:tcPr>
            <w:tcW w:w="1276" w:type="dxa"/>
            <w:tcBorders>
              <w:top w:val="single" w:sz="4" w:space="0" w:color="auto"/>
              <w:bottom w:val="single" w:sz="4" w:space="0" w:color="auto"/>
            </w:tcBorders>
          </w:tcPr>
          <w:p w:rsidR="002E564E" w:rsidRDefault="002E564E" w:rsidP="002025A6">
            <w:pPr>
              <w:pStyle w:val="TableText"/>
              <w:rPr>
                <w:ins w:id="40" w:author="Yudong Shen" w:date="2018-03-19T18:03:00Z"/>
                <w:rFonts w:hint="eastAsia"/>
              </w:rPr>
            </w:pPr>
            <w:ins w:id="41" w:author="Yudong Shen" w:date="2018-03-19T18:03:00Z">
              <w:r>
                <w:rPr>
                  <w:rFonts w:hint="eastAsia"/>
                </w:rPr>
                <w:t>孙婷婷</w:t>
              </w:r>
            </w:ins>
          </w:p>
        </w:tc>
        <w:tc>
          <w:tcPr>
            <w:tcW w:w="1418" w:type="dxa"/>
            <w:tcBorders>
              <w:top w:val="single" w:sz="4" w:space="0" w:color="auto"/>
              <w:bottom w:val="single" w:sz="4" w:space="0" w:color="auto"/>
            </w:tcBorders>
          </w:tcPr>
          <w:p w:rsidR="002E564E" w:rsidRDefault="002E564E" w:rsidP="00A174BD">
            <w:pPr>
              <w:pStyle w:val="TableText"/>
              <w:rPr>
                <w:ins w:id="42" w:author="Yudong Shen" w:date="2018-03-19T18:03:00Z"/>
                <w:rFonts w:hint="eastAsia"/>
              </w:rPr>
            </w:pPr>
            <w:ins w:id="43" w:author="Yudong Shen" w:date="2018-03-19T18:03:00Z">
              <w:r>
                <w:rPr>
                  <w:rFonts w:hint="eastAsia"/>
                </w:rPr>
                <w:t>2018-3-19</w:t>
              </w:r>
            </w:ins>
          </w:p>
        </w:tc>
        <w:tc>
          <w:tcPr>
            <w:tcW w:w="5528" w:type="dxa"/>
            <w:gridSpan w:val="2"/>
            <w:tcBorders>
              <w:top w:val="single" w:sz="4" w:space="0" w:color="auto"/>
              <w:bottom w:val="single" w:sz="4" w:space="0" w:color="auto"/>
            </w:tcBorders>
          </w:tcPr>
          <w:p w:rsidR="002E564E" w:rsidRDefault="002E564E" w:rsidP="00D45DBD">
            <w:pPr>
              <w:pStyle w:val="TableText"/>
              <w:jc w:val="left"/>
              <w:rPr>
                <w:ins w:id="44" w:author="Yudong Shen" w:date="2018-03-19T18:03:00Z"/>
                <w:rFonts w:hint="eastAsia"/>
              </w:rPr>
            </w:pPr>
            <w:ins w:id="45" w:author="Yudong Shen" w:date="2018-03-19T18:03:00Z">
              <w:r>
                <w:rPr>
                  <w:rFonts w:hint="eastAsia"/>
                </w:rPr>
                <w:t>更新产品条款和费率表</w:t>
              </w:r>
            </w:ins>
          </w:p>
        </w:tc>
      </w:tr>
    </w:tbl>
    <w:p w:rsidR="004F6599" w:rsidRPr="006F40C7" w:rsidRDefault="004F6599" w:rsidP="004F6599">
      <w:pPr>
        <w:jc w:val="left"/>
      </w:pPr>
      <w:bookmarkStart w:id="46" w:name="_Toc522041475"/>
    </w:p>
    <w:p w:rsidR="004F6599" w:rsidRDefault="004F6599" w:rsidP="004F6599">
      <w:pPr>
        <w:pStyle w:val="covertitle20"/>
        <w:snapToGrid w:val="0"/>
      </w:pPr>
      <w:bookmarkStart w:id="47" w:name="_Toc522041476"/>
      <w:bookmarkEnd w:id="46"/>
      <w:r w:rsidRPr="001F3F75">
        <w:rPr>
          <w:rFonts w:hint="eastAsia"/>
        </w:rPr>
        <w:t>相关文档</w:t>
      </w:r>
      <w:bookmarkEnd w:id="47"/>
    </w:p>
    <w:p w:rsidR="004F6599" w:rsidRDefault="004F6599" w:rsidP="004F6599">
      <w:pPr>
        <w:pStyle w:val="CoverTitle2"/>
        <w:ind w:left="1680" w:hanging="420"/>
      </w:pPr>
    </w:p>
    <w:tbl>
      <w:tblPr>
        <w:tblW w:w="8618" w:type="dxa"/>
        <w:tblInd w:w="96"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96" w:type="dxa"/>
          <w:right w:w="96" w:type="dxa"/>
        </w:tblCellMar>
        <w:tblLook w:val="0000" w:firstRow="0" w:lastRow="0" w:firstColumn="0" w:lastColumn="0" w:noHBand="0" w:noVBand="0"/>
      </w:tblPr>
      <w:tblGrid>
        <w:gridCol w:w="153"/>
        <w:gridCol w:w="1827"/>
        <w:gridCol w:w="4860"/>
        <w:gridCol w:w="153"/>
        <w:gridCol w:w="1467"/>
        <w:gridCol w:w="158"/>
      </w:tblGrid>
      <w:tr w:rsidR="004F6599" w:rsidTr="00A174BD">
        <w:trPr>
          <w:gridAfter w:val="1"/>
          <w:wAfter w:w="158" w:type="dxa"/>
          <w:cantSplit/>
          <w:tblHeader/>
        </w:trPr>
        <w:tc>
          <w:tcPr>
            <w:tcW w:w="6840" w:type="dxa"/>
            <w:gridSpan w:val="3"/>
            <w:tcBorders>
              <w:top w:val="single" w:sz="12" w:space="0" w:color="auto"/>
              <w:bottom w:val="single" w:sz="6" w:space="0" w:color="auto"/>
              <w:right w:val="single" w:sz="12" w:space="0" w:color="auto"/>
            </w:tcBorders>
            <w:shd w:val="pct10" w:color="auto" w:fill="auto"/>
          </w:tcPr>
          <w:p w:rsidR="004F6599" w:rsidRPr="008A22BA" w:rsidRDefault="004F6599" w:rsidP="00A174BD">
            <w:pPr>
              <w:pStyle w:val="TableHeading"/>
              <w:rPr>
                <w:lang w:eastAsia="zh-CN"/>
              </w:rPr>
            </w:pPr>
            <w:r w:rsidRPr="008A22BA">
              <w:rPr>
                <w:rFonts w:hint="eastAsia"/>
                <w:lang w:eastAsia="zh-CN"/>
              </w:rPr>
              <w:t>文档标题</w:t>
            </w:r>
          </w:p>
        </w:tc>
        <w:tc>
          <w:tcPr>
            <w:tcW w:w="1620" w:type="dxa"/>
            <w:gridSpan w:val="2"/>
            <w:tcBorders>
              <w:top w:val="single" w:sz="12" w:space="0" w:color="auto"/>
              <w:left w:val="single" w:sz="12" w:space="0" w:color="auto"/>
              <w:bottom w:val="single" w:sz="6" w:space="0" w:color="auto"/>
              <w:right w:val="single" w:sz="12" w:space="0" w:color="auto"/>
            </w:tcBorders>
            <w:shd w:val="pct10" w:color="auto" w:fill="auto"/>
          </w:tcPr>
          <w:p w:rsidR="004F6599" w:rsidRPr="008A22BA" w:rsidRDefault="004F6599" w:rsidP="00A174BD">
            <w:pPr>
              <w:pStyle w:val="TableHeading"/>
              <w:rPr>
                <w:lang w:eastAsia="zh-CN"/>
              </w:rPr>
            </w:pPr>
            <w:r>
              <w:rPr>
                <w:rFonts w:hint="eastAsia"/>
                <w:lang w:eastAsia="zh-CN"/>
              </w:rPr>
              <w:t>撰写人</w:t>
            </w:r>
          </w:p>
        </w:tc>
      </w:tr>
      <w:tr w:rsidR="004F6599" w:rsidTr="00A174BD">
        <w:trPr>
          <w:gridAfter w:val="1"/>
          <w:wAfter w:w="158" w:type="dxa"/>
          <w:cantSplit/>
          <w:trHeight w:hRule="exact" w:val="60"/>
          <w:tblHeader/>
        </w:trPr>
        <w:tc>
          <w:tcPr>
            <w:tcW w:w="1980" w:type="dxa"/>
            <w:gridSpan w:val="2"/>
            <w:tcBorders>
              <w:top w:val="nil"/>
              <w:left w:val="nil"/>
              <w:right w:val="nil"/>
            </w:tcBorders>
            <w:shd w:val="pct50" w:color="auto" w:fill="auto"/>
          </w:tcPr>
          <w:p w:rsidR="004F6599" w:rsidRPr="0005374B" w:rsidRDefault="004F6599" w:rsidP="00A174BD"/>
        </w:tc>
        <w:tc>
          <w:tcPr>
            <w:tcW w:w="4860" w:type="dxa"/>
            <w:tcBorders>
              <w:top w:val="nil"/>
              <w:left w:val="nil"/>
              <w:right w:val="nil"/>
            </w:tcBorders>
            <w:shd w:val="pct50" w:color="auto" w:fill="auto"/>
          </w:tcPr>
          <w:p w:rsidR="004F6599" w:rsidRPr="0005374B" w:rsidRDefault="004F6599" w:rsidP="00A174BD"/>
        </w:tc>
        <w:tc>
          <w:tcPr>
            <w:tcW w:w="1620" w:type="dxa"/>
            <w:gridSpan w:val="2"/>
            <w:tcBorders>
              <w:top w:val="nil"/>
              <w:left w:val="nil"/>
              <w:right w:val="nil"/>
            </w:tcBorders>
            <w:shd w:val="pct50" w:color="auto" w:fill="auto"/>
          </w:tcPr>
          <w:p w:rsidR="004F6599" w:rsidRPr="0005374B" w:rsidRDefault="004F6599" w:rsidP="00A174BD"/>
        </w:tc>
      </w:tr>
      <w:tr w:rsidR="004F6599" w:rsidRPr="00072BDC" w:rsidTr="00A174BD">
        <w:tblPrEx>
          <w:jc w:val="center"/>
        </w:tblPrEx>
        <w:trPr>
          <w:gridBefore w:val="1"/>
          <w:wBefore w:w="153" w:type="dxa"/>
          <w:cantSplit/>
          <w:jc w:val="center"/>
        </w:trPr>
        <w:tc>
          <w:tcPr>
            <w:tcW w:w="6840" w:type="dxa"/>
            <w:gridSpan w:val="3"/>
            <w:tcBorders>
              <w:top w:val="single" w:sz="4" w:space="0" w:color="auto"/>
              <w:left w:val="single" w:sz="4" w:space="0" w:color="auto"/>
              <w:bottom w:val="single" w:sz="4" w:space="0" w:color="auto"/>
            </w:tcBorders>
          </w:tcPr>
          <w:p w:rsidR="004F6599" w:rsidRPr="00F73E87" w:rsidRDefault="004F6599" w:rsidP="00A174BD">
            <w:pPr>
              <w:pStyle w:val="TableText"/>
            </w:pPr>
          </w:p>
        </w:tc>
        <w:tc>
          <w:tcPr>
            <w:tcW w:w="1625" w:type="dxa"/>
            <w:gridSpan w:val="2"/>
            <w:tcBorders>
              <w:top w:val="single" w:sz="4" w:space="0" w:color="auto"/>
              <w:bottom w:val="single" w:sz="4" w:space="0" w:color="auto"/>
              <w:right w:val="single" w:sz="4" w:space="0" w:color="auto"/>
            </w:tcBorders>
          </w:tcPr>
          <w:p w:rsidR="004F6599" w:rsidRPr="00072BDC" w:rsidRDefault="004F6599" w:rsidP="00A174BD">
            <w:pPr>
              <w:pStyle w:val="TableText"/>
            </w:pPr>
          </w:p>
        </w:tc>
      </w:tr>
    </w:tbl>
    <w:p w:rsidR="004F6599" w:rsidRDefault="004F6599" w:rsidP="004F6599">
      <w:pPr>
        <w:sectPr w:rsidR="004F6599" w:rsidSect="00A174BD">
          <w:headerReference w:type="even" r:id="rId13"/>
          <w:headerReference w:type="default" r:id="rId14"/>
          <w:footerReference w:type="even" r:id="rId15"/>
          <w:footerReference w:type="default" r:id="rId16"/>
          <w:headerReference w:type="first" r:id="rId17"/>
          <w:footerReference w:type="first" r:id="rId18"/>
          <w:pgSz w:w="11906" w:h="16838" w:code="9"/>
          <w:pgMar w:top="1440" w:right="1797" w:bottom="1440" w:left="1797" w:header="851" w:footer="992" w:gutter="0"/>
          <w:pgNumType w:fmt="lowerRoman"/>
          <w:cols w:space="425"/>
          <w:docGrid w:type="lines" w:linePitch="312"/>
        </w:sectPr>
      </w:pPr>
    </w:p>
    <w:p w:rsidR="004F6599" w:rsidRDefault="004F6599" w:rsidP="004F6599">
      <w:pPr>
        <w:pStyle w:val="CoverTitle2"/>
        <w:ind w:left="1680" w:hanging="420"/>
        <w:jc w:val="center"/>
      </w:pPr>
      <w:r>
        <w:rPr>
          <w:rFonts w:hint="eastAsia"/>
        </w:rPr>
        <w:lastRenderedPageBreak/>
        <w:t>目 录</w:t>
      </w:r>
    </w:p>
    <w:p w:rsidR="004F6599" w:rsidRDefault="004F6599" w:rsidP="004F6599">
      <w:pPr>
        <w:pStyle w:val="CoverTitle2"/>
        <w:ind w:left="1680" w:hanging="420"/>
      </w:pPr>
    </w:p>
    <w:p w:rsidR="00EA6D07" w:rsidRDefault="004F6599">
      <w:pPr>
        <w:pStyle w:val="TOC1"/>
        <w:rPr>
          <w:rFonts w:asciiTheme="minorHAnsi" w:eastAsiaTheme="minorEastAsia" w:hAnsiTheme="minorHAnsi" w:cstheme="minorBidi"/>
          <w:noProof/>
          <w:kern w:val="0"/>
          <w:sz w:val="22"/>
          <w:szCs w:val="22"/>
        </w:rPr>
      </w:pPr>
      <w:r>
        <w:fldChar w:fldCharType="begin"/>
      </w:r>
      <w:r>
        <w:instrText xml:space="preserve"> TOC \o "1-3" \h \z \u </w:instrText>
      </w:r>
      <w:r>
        <w:fldChar w:fldCharType="separate"/>
      </w:r>
      <w:hyperlink w:anchor="_Toc499297298" w:history="1">
        <w:r w:rsidR="00EA6D07" w:rsidRPr="00DC4A80">
          <w:rPr>
            <w:rStyle w:val="Hyperlink"/>
            <w:noProof/>
          </w:rPr>
          <w:t>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需求提出原因</w:t>
        </w:r>
        <w:r w:rsidR="00EA6D07">
          <w:rPr>
            <w:noProof/>
            <w:webHidden/>
          </w:rPr>
          <w:tab/>
        </w:r>
        <w:r w:rsidR="00EA6D07">
          <w:rPr>
            <w:noProof/>
            <w:webHidden/>
          </w:rPr>
          <w:fldChar w:fldCharType="begin"/>
        </w:r>
        <w:r w:rsidR="00EA6D07">
          <w:rPr>
            <w:noProof/>
            <w:webHidden/>
          </w:rPr>
          <w:instrText xml:space="preserve"> PAGEREF _Toc499297298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299" w:history="1">
        <w:r w:rsidR="00EA6D07" w:rsidRPr="00DC4A80">
          <w:rPr>
            <w:rStyle w:val="Hyperlink"/>
            <w:noProof/>
          </w:rPr>
          <w:t>2</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需求描述</w:t>
        </w:r>
        <w:r w:rsidR="00EA6D07">
          <w:rPr>
            <w:noProof/>
            <w:webHidden/>
          </w:rPr>
          <w:tab/>
        </w:r>
        <w:r w:rsidR="00EA6D07">
          <w:rPr>
            <w:noProof/>
            <w:webHidden/>
          </w:rPr>
          <w:fldChar w:fldCharType="begin"/>
        </w:r>
        <w:r w:rsidR="00EA6D07">
          <w:rPr>
            <w:noProof/>
            <w:webHidden/>
          </w:rPr>
          <w:instrText xml:space="preserve"> PAGEREF _Toc499297299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00" w:history="1">
        <w:r w:rsidR="00EA6D07" w:rsidRPr="00DC4A80">
          <w:rPr>
            <w:rStyle w:val="Hyperlink"/>
            <w:noProof/>
          </w:rPr>
          <w:t>3</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需求范围</w:t>
        </w:r>
        <w:r w:rsidR="00EA6D07">
          <w:rPr>
            <w:noProof/>
            <w:webHidden/>
          </w:rPr>
          <w:tab/>
        </w:r>
        <w:r w:rsidR="00EA6D07">
          <w:rPr>
            <w:noProof/>
            <w:webHidden/>
          </w:rPr>
          <w:fldChar w:fldCharType="begin"/>
        </w:r>
        <w:r w:rsidR="00EA6D07">
          <w:rPr>
            <w:noProof/>
            <w:webHidden/>
          </w:rPr>
          <w:instrText xml:space="preserve"> PAGEREF _Toc499297300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rsidP="00EA6D07">
      <w:pPr>
        <w:pStyle w:val="TOC2"/>
        <w:ind w:left="189"/>
        <w:rPr>
          <w:rFonts w:asciiTheme="minorHAnsi" w:eastAsiaTheme="minorEastAsia" w:hAnsiTheme="minorHAnsi" w:cstheme="minorBidi"/>
          <w:noProof/>
          <w:kern w:val="0"/>
          <w:sz w:val="22"/>
          <w:szCs w:val="22"/>
        </w:rPr>
      </w:pPr>
      <w:hyperlink w:anchor="_Toc499297301" w:history="1">
        <w:r w:rsidR="00EA6D07" w:rsidRPr="00DC4A80">
          <w:rPr>
            <w:rStyle w:val="Hyperlink"/>
            <w:noProof/>
          </w:rPr>
          <w:t>3.1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本次需求处理内容</w:t>
        </w:r>
        <w:r w:rsidR="00EA6D07">
          <w:rPr>
            <w:noProof/>
            <w:webHidden/>
          </w:rPr>
          <w:tab/>
        </w:r>
        <w:r w:rsidR="00EA6D07">
          <w:rPr>
            <w:noProof/>
            <w:webHidden/>
          </w:rPr>
          <w:fldChar w:fldCharType="begin"/>
        </w:r>
        <w:r w:rsidR="00EA6D07">
          <w:rPr>
            <w:noProof/>
            <w:webHidden/>
          </w:rPr>
          <w:instrText xml:space="preserve"> PAGEREF _Toc499297301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2"/>
        <w:ind w:left="189"/>
        <w:rPr>
          <w:rFonts w:asciiTheme="minorHAnsi" w:eastAsiaTheme="minorEastAsia" w:hAnsiTheme="minorHAnsi" w:cstheme="minorBidi"/>
          <w:noProof/>
          <w:kern w:val="0"/>
          <w:sz w:val="22"/>
          <w:szCs w:val="22"/>
        </w:rPr>
      </w:pPr>
      <w:hyperlink w:anchor="_Toc499297302" w:history="1">
        <w:r w:rsidR="00EA6D07" w:rsidRPr="00DC4A80">
          <w:rPr>
            <w:rStyle w:val="Hyperlink"/>
            <w:noProof/>
          </w:rPr>
          <w:t>3.2</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本次不涉及内容</w:t>
        </w:r>
        <w:r w:rsidR="00EA6D07">
          <w:rPr>
            <w:noProof/>
            <w:webHidden/>
          </w:rPr>
          <w:tab/>
        </w:r>
        <w:r w:rsidR="00EA6D07">
          <w:rPr>
            <w:noProof/>
            <w:webHidden/>
          </w:rPr>
          <w:fldChar w:fldCharType="begin"/>
        </w:r>
        <w:r w:rsidR="00EA6D07">
          <w:rPr>
            <w:noProof/>
            <w:webHidden/>
          </w:rPr>
          <w:instrText xml:space="preserve"> PAGEREF _Toc499297302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03" w:history="1">
        <w:r w:rsidR="00EA6D07" w:rsidRPr="00DC4A80">
          <w:rPr>
            <w:rStyle w:val="Hyperlink"/>
            <w:noProof/>
          </w:rPr>
          <w:t>4</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系统现状</w:t>
        </w:r>
        <w:r w:rsidR="00EA6D07">
          <w:rPr>
            <w:noProof/>
            <w:webHidden/>
          </w:rPr>
          <w:tab/>
        </w:r>
        <w:r w:rsidR="00EA6D07">
          <w:rPr>
            <w:noProof/>
            <w:webHidden/>
          </w:rPr>
          <w:fldChar w:fldCharType="begin"/>
        </w:r>
        <w:r w:rsidR="00EA6D07">
          <w:rPr>
            <w:noProof/>
            <w:webHidden/>
          </w:rPr>
          <w:instrText xml:space="preserve"> PAGEREF _Toc499297303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04" w:history="1">
        <w:r w:rsidR="00EA6D07" w:rsidRPr="00DC4A80">
          <w:rPr>
            <w:rStyle w:val="Hyperlink"/>
            <w:noProof/>
          </w:rPr>
          <w:t>5</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产品定义</w:t>
        </w:r>
        <w:r w:rsidR="00EA6D07">
          <w:rPr>
            <w:noProof/>
            <w:webHidden/>
          </w:rPr>
          <w:tab/>
        </w:r>
        <w:r w:rsidR="00EA6D07">
          <w:rPr>
            <w:noProof/>
            <w:webHidden/>
          </w:rPr>
          <w:fldChar w:fldCharType="begin"/>
        </w:r>
        <w:r w:rsidR="00EA6D07">
          <w:rPr>
            <w:noProof/>
            <w:webHidden/>
          </w:rPr>
          <w:instrText xml:space="preserve"> PAGEREF _Toc499297304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rsidP="00EA6D07">
      <w:pPr>
        <w:pStyle w:val="TOC2"/>
        <w:ind w:left="189"/>
        <w:rPr>
          <w:rFonts w:asciiTheme="minorHAnsi" w:eastAsiaTheme="minorEastAsia" w:hAnsiTheme="minorHAnsi" w:cstheme="minorBidi"/>
          <w:noProof/>
          <w:kern w:val="0"/>
          <w:sz w:val="22"/>
          <w:szCs w:val="22"/>
        </w:rPr>
      </w:pPr>
      <w:hyperlink w:anchor="_Toc499297305" w:history="1">
        <w:r w:rsidR="00EA6D07" w:rsidRPr="00DC4A80">
          <w:rPr>
            <w:rStyle w:val="Hyperlink"/>
            <w:noProof/>
          </w:rPr>
          <w:t>5.1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人保寿险关爱百万医疗保险</w:t>
        </w:r>
        <w:r w:rsidR="00EA6D07">
          <w:rPr>
            <w:noProof/>
            <w:webHidden/>
          </w:rPr>
          <w:tab/>
        </w:r>
        <w:r w:rsidR="00EA6D07">
          <w:rPr>
            <w:noProof/>
            <w:webHidden/>
          </w:rPr>
          <w:fldChar w:fldCharType="begin"/>
        </w:r>
        <w:r w:rsidR="00EA6D07">
          <w:rPr>
            <w:noProof/>
            <w:webHidden/>
          </w:rPr>
          <w:instrText xml:space="preserve"> PAGEREF _Toc499297305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06" w:history="1">
        <w:r w:rsidR="00EA6D07" w:rsidRPr="00DC4A80">
          <w:rPr>
            <w:rStyle w:val="Hyperlink"/>
            <w:noProof/>
          </w:rPr>
          <w:t>5.1.1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产品名称、产品代码、销售渠道</w:t>
        </w:r>
        <w:r w:rsidR="00EA6D07">
          <w:rPr>
            <w:noProof/>
            <w:webHidden/>
          </w:rPr>
          <w:tab/>
        </w:r>
        <w:r w:rsidR="00EA6D07">
          <w:rPr>
            <w:noProof/>
            <w:webHidden/>
          </w:rPr>
          <w:fldChar w:fldCharType="begin"/>
        </w:r>
        <w:r w:rsidR="00EA6D07">
          <w:rPr>
            <w:noProof/>
            <w:webHidden/>
          </w:rPr>
          <w:instrText xml:space="preserve"> PAGEREF _Toc499297306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07" w:history="1">
        <w:r w:rsidR="00EA6D07" w:rsidRPr="00DC4A80">
          <w:rPr>
            <w:rStyle w:val="Hyperlink"/>
            <w:noProof/>
          </w:rPr>
          <w:t>5.1.2</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险种的财务、</w:t>
        </w:r>
        <w:r w:rsidR="00EA6D07" w:rsidRPr="00DC4A80">
          <w:rPr>
            <w:rStyle w:val="Hyperlink"/>
            <w:noProof/>
          </w:rPr>
          <w:t>CIRC</w:t>
        </w:r>
        <w:r w:rsidR="00EA6D07" w:rsidRPr="00DC4A80">
          <w:rPr>
            <w:rStyle w:val="Hyperlink"/>
            <w:rFonts w:hint="eastAsia"/>
            <w:noProof/>
          </w:rPr>
          <w:t>分类归属</w:t>
        </w:r>
        <w:r w:rsidR="00EA6D07">
          <w:rPr>
            <w:noProof/>
            <w:webHidden/>
          </w:rPr>
          <w:tab/>
        </w:r>
        <w:r w:rsidR="00EA6D07">
          <w:rPr>
            <w:noProof/>
            <w:webHidden/>
          </w:rPr>
          <w:fldChar w:fldCharType="begin"/>
        </w:r>
        <w:r w:rsidR="00EA6D07">
          <w:rPr>
            <w:noProof/>
            <w:webHidden/>
          </w:rPr>
          <w:instrText xml:space="preserve"> PAGEREF _Toc499297307 \h </w:instrText>
        </w:r>
        <w:r w:rsidR="00EA6D07">
          <w:rPr>
            <w:noProof/>
            <w:webHidden/>
          </w:rPr>
        </w:r>
        <w:r w:rsidR="00EA6D07">
          <w:rPr>
            <w:noProof/>
            <w:webHidden/>
          </w:rPr>
          <w:fldChar w:fldCharType="separate"/>
        </w:r>
        <w:r w:rsidR="00EA6D07">
          <w:rPr>
            <w:noProof/>
            <w:webHidden/>
          </w:rPr>
          <w:t>1</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08" w:history="1">
        <w:r w:rsidR="00EA6D07" w:rsidRPr="00DC4A80">
          <w:rPr>
            <w:rStyle w:val="Hyperlink"/>
            <w:noProof/>
          </w:rPr>
          <w:t>5.1.3</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保额、保费</w:t>
        </w:r>
        <w:r w:rsidR="00EA6D07">
          <w:rPr>
            <w:noProof/>
            <w:webHidden/>
          </w:rPr>
          <w:tab/>
        </w:r>
        <w:r w:rsidR="00EA6D07">
          <w:rPr>
            <w:noProof/>
            <w:webHidden/>
          </w:rPr>
          <w:fldChar w:fldCharType="begin"/>
        </w:r>
        <w:r w:rsidR="00EA6D07">
          <w:rPr>
            <w:noProof/>
            <w:webHidden/>
          </w:rPr>
          <w:instrText xml:space="preserve"> PAGEREF _Toc499297308 \h </w:instrText>
        </w:r>
        <w:r w:rsidR="00EA6D07">
          <w:rPr>
            <w:noProof/>
            <w:webHidden/>
          </w:rPr>
        </w:r>
        <w:r w:rsidR="00EA6D07">
          <w:rPr>
            <w:noProof/>
            <w:webHidden/>
          </w:rPr>
          <w:fldChar w:fldCharType="separate"/>
        </w:r>
        <w:r w:rsidR="00EA6D07">
          <w:rPr>
            <w:noProof/>
            <w:webHidden/>
          </w:rPr>
          <w:t>2</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09" w:history="1">
        <w:r w:rsidR="00EA6D07" w:rsidRPr="00DC4A80">
          <w:rPr>
            <w:rStyle w:val="Hyperlink"/>
            <w:noProof/>
          </w:rPr>
          <w:t>5.1.4</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手续费比例（费用率）定义</w:t>
        </w:r>
        <w:r w:rsidR="00EA6D07">
          <w:rPr>
            <w:noProof/>
            <w:webHidden/>
          </w:rPr>
          <w:tab/>
        </w:r>
        <w:r w:rsidR="00EA6D07">
          <w:rPr>
            <w:noProof/>
            <w:webHidden/>
          </w:rPr>
          <w:fldChar w:fldCharType="begin"/>
        </w:r>
        <w:r w:rsidR="00EA6D07">
          <w:rPr>
            <w:noProof/>
            <w:webHidden/>
          </w:rPr>
          <w:instrText xml:space="preserve"> PAGEREF _Toc499297309 \h </w:instrText>
        </w:r>
        <w:r w:rsidR="00EA6D07">
          <w:rPr>
            <w:noProof/>
            <w:webHidden/>
          </w:rPr>
        </w:r>
        <w:r w:rsidR="00EA6D07">
          <w:rPr>
            <w:noProof/>
            <w:webHidden/>
          </w:rPr>
          <w:fldChar w:fldCharType="separate"/>
        </w:r>
        <w:r w:rsidR="00EA6D07">
          <w:rPr>
            <w:noProof/>
            <w:webHidden/>
          </w:rPr>
          <w:t>2</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0" w:history="1">
        <w:r w:rsidR="00EA6D07" w:rsidRPr="00DC4A80">
          <w:rPr>
            <w:rStyle w:val="Hyperlink"/>
            <w:noProof/>
          </w:rPr>
          <w:t>5.1.5</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保单价值</w:t>
        </w:r>
        <w:r w:rsidR="00EA6D07">
          <w:rPr>
            <w:noProof/>
            <w:webHidden/>
          </w:rPr>
          <w:tab/>
        </w:r>
        <w:r w:rsidR="00EA6D07">
          <w:rPr>
            <w:noProof/>
            <w:webHidden/>
          </w:rPr>
          <w:fldChar w:fldCharType="begin"/>
        </w:r>
        <w:r w:rsidR="00EA6D07">
          <w:rPr>
            <w:noProof/>
            <w:webHidden/>
          </w:rPr>
          <w:instrText xml:space="preserve"> PAGEREF _Toc499297310 \h </w:instrText>
        </w:r>
        <w:r w:rsidR="00EA6D07">
          <w:rPr>
            <w:noProof/>
            <w:webHidden/>
          </w:rPr>
        </w:r>
        <w:r w:rsidR="00EA6D07">
          <w:rPr>
            <w:noProof/>
            <w:webHidden/>
          </w:rPr>
          <w:fldChar w:fldCharType="separate"/>
        </w:r>
        <w:r w:rsidR="00EA6D07">
          <w:rPr>
            <w:noProof/>
            <w:webHidden/>
          </w:rPr>
          <w:t>2</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1" w:history="1">
        <w:r w:rsidR="00EA6D07" w:rsidRPr="00DC4A80">
          <w:rPr>
            <w:rStyle w:val="Hyperlink"/>
            <w:noProof/>
          </w:rPr>
          <w:t>5.1.6</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责任定义</w:t>
        </w:r>
        <w:r w:rsidR="00EA6D07">
          <w:rPr>
            <w:noProof/>
            <w:webHidden/>
          </w:rPr>
          <w:tab/>
        </w:r>
        <w:r w:rsidR="00EA6D07">
          <w:rPr>
            <w:noProof/>
            <w:webHidden/>
          </w:rPr>
          <w:fldChar w:fldCharType="begin"/>
        </w:r>
        <w:r w:rsidR="00EA6D07">
          <w:rPr>
            <w:noProof/>
            <w:webHidden/>
          </w:rPr>
          <w:instrText xml:space="preserve"> PAGEREF _Toc499297311 \h </w:instrText>
        </w:r>
        <w:r w:rsidR="00EA6D07">
          <w:rPr>
            <w:noProof/>
            <w:webHidden/>
          </w:rPr>
        </w:r>
        <w:r w:rsidR="00EA6D07">
          <w:rPr>
            <w:noProof/>
            <w:webHidden/>
          </w:rPr>
          <w:fldChar w:fldCharType="separate"/>
        </w:r>
        <w:r w:rsidR="00EA6D07">
          <w:rPr>
            <w:noProof/>
            <w:webHidden/>
          </w:rPr>
          <w:t>3</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2" w:history="1">
        <w:r w:rsidR="00EA6D07" w:rsidRPr="00DC4A80">
          <w:rPr>
            <w:rStyle w:val="Hyperlink"/>
            <w:noProof/>
          </w:rPr>
          <w:t>5.1.7</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产品规则</w:t>
        </w:r>
        <w:r w:rsidR="00EA6D07">
          <w:rPr>
            <w:noProof/>
            <w:webHidden/>
          </w:rPr>
          <w:tab/>
        </w:r>
        <w:r w:rsidR="00EA6D07">
          <w:rPr>
            <w:noProof/>
            <w:webHidden/>
          </w:rPr>
          <w:fldChar w:fldCharType="begin"/>
        </w:r>
        <w:r w:rsidR="00EA6D07">
          <w:rPr>
            <w:noProof/>
            <w:webHidden/>
          </w:rPr>
          <w:instrText xml:space="preserve"> PAGEREF _Toc499297312 \h </w:instrText>
        </w:r>
        <w:r w:rsidR="00EA6D07">
          <w:rPr>
            <w:noProof/>
            <w:webHidden/>
          </w:rPr>
        </w:r>
        <w:r w:rsidR="00EA6D07">
          <w:rPr>
            <w:noProof/>
            <w:webHidden/>
          </w:rPr>
          <w:fldChar w:fldCharType="separate"/>
        </w:r>
        <w:r w:rsidR="00EA6D07">
          <w:rPr>
            <w:noProof/>
            <w:webHidden/>
          </w:rPr>
          <w:t>7</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3" w:history="1">
        <w:r w:rsidR="00EA6D07" w:rsidRPr="00DC4A80">
          <w:rPr>
            <w:rStyle w:val="Hyperlink"/>
            <w:noProof/>
          </w:rPr>
          <w:t>5.1.8</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应税标识</w:t>
        </w:r>
        <w:r w:rsidR="00EA6D07">
          <w:rPr>
            <w:noProof/>
            <w:webHidden/>
          </w:rPr>
          <w:tab/>
        </w:r>
        <w:r w:rsidR="00EA6D07">
          <w:rPr>
            <w:noProof/>
            <w:webHidden/>
          </w:rPr>
          <w:fldChar w:fldCharType="begin"/>
        </w:r>
        <w:r w:rsidR="00EA6D07">
          <w:rPr>
            <w:noProof/>
            <w:webHidden/>
          </w:rPr>
          <w:instrText xml:space="preserve"> PAGEREF _Toc499297313 \h </w:instrText>
        </w:r>
        <w:r w:rsidR="00EA6D07">
          <w:rPr>
            <w:noProof/>
            <w:webHidden/>
          </w:rPr>
        </w:r>
        <w:r w:rsidR="00EA6D07">
          <w:rPr>
            <w:noProof/>
            <w:webHidden/>
          </w:rPr>
          <w:fldChar w:fldCharType="separate"/>
        </w:r>
        <w:r w:rsidR="00EA6D07">
          <w:rPr>
            <w:noProof/>
            <w:webHidden/>
          </w:rPr>
          <w:t>8</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4" w:history="1">
        <w:r w:rsidR="00EA6D07" w:rsidRPr="00DC4A80">
          <w:rPr>
            <w:rStyle w:val="Hyperlink"/>
            <w:noProof/>
          </w:rPr>
          <w:t>5.1.9</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条款上载</w:t>
        </w:r>
        <w:r w:rsidR="00EA6D07">
          <w:rPr>
            <w:noProof/>
            <w:webHidden/>
          </w:rPr>
          <w:tab/>
        </w:r>
        <w:r w:rsidR="00EA6D07">
          <w:rPr>
            <w:noProof/>
            <w:webHidden/>
          </w:rPr>
          <w:fldChar w:fldCharType="begin"/>
        </w:r>
        <w:r w:rsidR="00EA6D07">
          <w:rPr>
            <w:noProof/>
            <w:webHidden/>
          </w:rPr>
          <w:instrText xml:space="preserve"> PAGEREF _Toc499297314 \h </w:instrText>
        </w:r>
        <w:r w:rsidR="00EA6D07">
          <w:rPr>
            <w:noProof/>
            <w:webHidden/>
          </w:rPr>
        </w:r>
        <w:r w:rsidR="00EA6D07">
          <w:rPr>
            <w:noProof/>
            <w:webHidden/>
          </w:rPr>
          <w:fldChar w:fldCharType="separate"/>
        </w:r>
        <w:r w:rsidR="00EA6D07">
          <w:rPr>
            <w:noProof/>
            <w:webHidden/>
          </w:rPr>
          <w:t>8</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15" w:history="1">
        <w:r w:rsidR="00EA6D07" w:rsidRPr="00DC4A80">
          <w:rPr>
            <w:rStyle w:val="Hyperlink"/>
            <w:noProof/>
          </w:rPr>
          <w:t>6</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新契约、核保、财务</w:t>
        </w:r>
        <w:r w:rsidR="00EA6D07">
          <w:rPr>
            <w:noProof/>
            <w:webHidden/>
          </w:rPr>
          <w:tab/>
        </w:r>
        <w:r w:rsidR="00EA6D07">
          <w:rPr>
            <w:noProof/>
            <w:webHidden/>
          </w:rPr>
          <w:fldChar w:fldCharType="begin"/>
        </w:r>
        <w:r w:rsidR="00EA6D07">
          <w:rPr>
            <w:noProof/>
            <w:webHidden/>
          </w:rPr>
          <w:instrText xml:space="preserve"> PAGEREF _Toc499297315 \h </w:instrText>
        </w:r>
        <w:r w:rsidR="00EA6D07">
          <w:rPr>
            <w:noProof/>
            <w:webHidden/>
          </w:rPr>
        </w:r>
        <w:r w:rsidR="00EA6D07">
          <w:rPr>
            <w:noProof/>
            <w:webHidden/>
          </w:rPr>
          <w:fldChar w:fldCharType="separate"/>
        </w:r>
        <w:r w:rsidR="00EA6D07">
          <w:rPr>
            <w:noProof/>
            <w:webHidden/>
          </w:rPr>
          <w:t>8</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16" w:history="1">
        <w:r w:rsidR="00EA6D07" w:rsidRPr="00DC4A80">
          <w:rPr>
            <w:rStyle w:val="Hyperlink"/>
            <w:noProof/>
          </w:rPr>
          <w:t>7</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保全</w:t>
        </w:r>
        <w:r w:rsidR="00EA6D07">
          <w:rPr>
            <w:noProof/>
            <w:webHidden/>
          </w:rPr>
          <w:tab/>
        </w:r>
        <w:r w:rsidR="00EA6D07">
          <w:rPr>
            <w:noProof/>
            <w:webHidden/>
          </w:rPr>
          <w:fldChar w:fldCharType="begin"/>
        </w:r>
        <w:r w:rsidR="00EA6D07">
          <w:rPr>
            <w:noProof/>
            <w:webHidden/>
          </w:rPr>
          <w:instrText xml:space="preserve"> PAGEREF _Toc499297316 \h </w:instrText>
        </w:r>
        <w:r w:rsidR="00EA6D07">
          <w:rPr>
            <w:noProof/>
            <w:webHidden/>
          </w:rPr>
        </w:r>
        <w:r w:rsidR="00EA6D07">
          <w:rPr>
            <w:noProof/>
            <w:webHidden/>
          </w:rPr>
          <w:fldChar w:fldCharType="separate"/>
        </w:r>
        <w:r w:rsidR="00EA6D07">
          <w:rPr>
            <w:noProof/>
            <w:webHidden/>
          </w:rPr>
          <w:t>9</w:t>
        </w:r>
        <w:r w:rsidR="00EA6D07">
          <w:rPr>
            <w:noProof/>
            <w:webHidden/>
          </w:rPr>
          <w:fldChar w:fldCharType="end"/>
        </w:r>
      </w:hyperlink>
    </w:p>
    <w:p w:rsidR="00EA6D07" w:rsidRDefault="0045473D" w:rsidP="00EA6D07">
      <w:pPr>
        <w:pStyle w:val="TOC2"/>
        <w:ind w:left="189"/>
        <w:rPr>
          <w:rFonts w:asciiTheme="minorHAnsi" w:eastAsiaTheme="minorEastAsia" w:hAnsiTheme="minorHAnsi" w:cstheme="minorBidi"/>
          <w:noProof/>
          <w:kern w:val="0"/>
          <w:sz w:val="22"/>
          <w:szCs w:val="22"/>
        </w:rPr>
      </w:pPr>
      <w:hyperlink w:anchor="_Toc499297317" w:history="1">
        <w:r w:rsidR="00EA6D07" w:rsidRPr="00DC4A80">
          <w:rPr>
            <w:rStyle w:val="Hyperlink"/>
            <w:noProof/>
          </w:rPr>
          <w:t>7.1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业务规则</w:t>
        </w:r>
        <w:r w:rsidR="00EA6D07">
          <w:rPr>
            <w:noProof/>
            <w:webHidden/>
          </w:rPr>
          <w:tab/>
        </w:r>
        <w:r w:rsidR="00EA6D07">
          <w:rPr>
            <w:noProof/>
            <w:webHidden/>
          </w:rPr>
          <w:fldChar w:fldCharType="begin"/>
        </w:r>
        <w:r w:rsidR="00EA6D07">
          <w:rPr>
            <w:noProof/>
            <w:webHidden/>
          </w:rPr>
          <w:instrText xml:space="preserve"> PAGEREF _Toc499297317 \h </w:instrText>
        </w:r>
        <w:r w:rsidR="00EA6D07">
          <w:rPr>
            <w:noProof/>
            <w:webHidden/>
          </w:rPr>
        </w:r>
        <w:r w:rsidR="00EA6D07">
          <w:rPr>
            <w:noProof/>
            <w:webHidden/>
          </w:rPr>
          <w:fldChar w:fldCharType="separate"/>
        </w:r>
        <w:r w:rsidR="00EA6D07">
          <w:rPr>
            <w:noProof/>
            <w:webHidden/>
          </w:rPr>
          <w:t>9</w:t>
        </w:r>
        <w:r w:rsidR="00EA6D07">
          <w:rPr>
            <w:noProof/>
            <w:webHidden/>
          </w:rPr>
          <w:fldChar w:fldCharType="end"/>
        </w:r>
      </w:hyperlink>
    </w:p>
    <w:p w:rsidR="00EA6D07" w:rsidRDefault="0045473D">
      <w:pPr>
        <w:pStyle w:val="TOC2"/>
        <w:ind w:left="189"/>
        <w:rPr>
          <w:rFonts w:asciiTheme="minorHAnsi" w:eastAsiaTheme="minorEastAsia" w:hAnsiTheme="minorHAnsi" w:cstheme="minorBidi"/>
          <w:noProof/>
          <w:kern w:val="0"/>
          <w:sz w:val="22"/>
          <w:szCs w:val="22"/>
        </w:rPr>
      </w:pPr>
      <w:hyperlink w:anchor="_Toc499297318" w:history="1">
        <w:r w:rsidR="00EA6D07" w:rsidRPr="00DC4A80">
          <w:rPr>
            <w:rStyle w:val="Hyperlink"/>
            <w:noProof/>
          </w:rPr>
          <w:t>7.2</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部分保全项说明</w:t>
        </w:r>
        <w:r w:rsidR="00EA6D07">
          <w:rPr>
            <w:noProof/>
            <w:webHidden/>
          </w:rPr>
          <w:tab/>
        </w:r>
        <w:r w:rsidR="00EA6D07">
          <w:rPr>
            <w:noProof/>
            <w:webHidden/>
          </w:rPr>
          <w:fldChar w:fldCharType="begin"/>
        </w:r>
        <w:r w:rsidR="00EA6D07">
          <w:rPr>
            <w:noProof/>
            <w:webHidden/>
          </w:rPr>
          <w:instrText xml:space="preserve"> PAGEREF _Toc499297318 \h </w:instrText>
        </w:r>
        <w:r w:rsidR="00EA6D07">
          <w:rPr>
            <w:noProof/>
            <w:webHidden/>
          </w:rPr>
        </w:r>
        <w:r w:rsidR="00EA6D07">
          <w:rPr>
            <w:noProof/>
            <w:webHidden/>
          </w:rPr>
          <w:fldChar w:fldCharType="separate"/>
        </w:r>
        <w:r w:rsidR="00EA6D07">
          <w:rPr>
            <w:noProof/>
            <w:webHidden/>
          </w:rPr>
          <w:t>9</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19" w:history="1">
        <w:r w:rsidR="00EA6D07" w:rsidRPr="00DC4A80">
          <w:rPr>
            <w:rStyle w:val="Hyperlink"/>
            <w:noProof/>
          </w:rPr>
          <w:t>7.2.1</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退保</w:t>
        </w:r>
        <w:r w:rsidR="00EA6D07">
          <w:rPr>
            <w:noProof/>
            <w:webHidden/>
          </w:rPr>
          <w:tab/>
        </w:r>
        <w:r w:rsidR="00EA6D07">
          <w:rPr>
            <w:noProof/>
            <w:webHidden/>
          </w:rPr>
          <w:fldChar w:fldCharType="begin"/>
        </w:r>
        <w:r w:rsidR="00EA6D07">
          <w:rPr>
            <w:noProof/>
            <w:webHidden/>
          </w:rPr>
          <w:instrText xml:space="preserve"> PAGEREF _Toc499297319 \h </w:instrText>
        </w:r>
        <w:r w:rsidR="00EA6D07">
          <w:rPr>
            <w:noProof/>
            <w:webHidden/>
          </w:rPr>
        </w:r>
        <w:r w:rsidR="00EA6D07">
          <w:rPr>
            <w:noProof/>
            <w:webHidden/>
          </w:rPr>
          <w:fldChar w:fldCharType="separate"/>
        </w:r>
        <w:r w:rsidR="00EA6D07">
          <w:rPr>
            <w:noProof/>
            <w:webHidden/>
          </w:rPr>
          <w:t>9</w:t>
        </w:r>
        <w:r w:rsidR="00EA6D07">
          <w:rPr>
            <w:noProof/>
            <w:webHidden/>
          </w:rPr>
          <w:fldChar w:fldCharType="end"/>
        </w:r>
      </w:hyperlink>
    </w:p>
    <w:p w:rsidR="00EA6D07" w:rsidRDefault="0045473D">
      <w:pPr>
        <w:pStyle w:val="TOC3"/>
        <w:ind w:left="567"/>
        <w:rPr>
          <w:rFonts w:asciiTheme="minorHAnsi" w:eastAsiaTheme="minorEastAsia" w:hAnsiTheme="minorHAnsi" w:cstheme="minorBidi"/>
          <w:noProof/>
          <w:kern w:val="0"/>
          <w:sz w:val="22"/>
          <w:szCs w:val="22"/>
        </w:rPr>
      </w:pPr>
      <w:hyperlink w:anchor="_Toc499297320" w:history="1">
        <w:r w:rsidR="00EA6D07" w:rsidRPr="00DC4A80">
          <w:rPr>
            <w:rStyle w:val="Hyperlink"/>
            <w:noProof/>
          </w:rPr>
          <w:t>7.2.2</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保险公司解除合同</w:t>
        </w:r>
        <w:r w:rsidR="00EA6D07">
          <w:rPr>
            <w:noProof/>
            <w:webHidden/>
          </w:rPr>
          <w:tab/>
        </w:r>
        <w:r w:rsidR="00EA6D07">
          <w:rPr>
            <w:noProof/>
            <w:webHidden/>
          </w:rPr>
          <w:fldChar w:fldCharType="begin"/>
        </w:r>
        <w:r w:rsidR="00EA6D07">
          <w:rPr>
            <w:noProof/>
            <w:webHidden/>
          </w:rPr>
          <w:instrText xml:space="preserve"> PAGEREF _Toc499297320 \h </w:instrText>
        </w:r>
        <w:r w:rsidR="00EA6D07">
          <w:rPr>
            <w:noProof/>
            <w:webHidden/>
          </w:rPr>
        </w:r>
        <w:r w:rsidR="00EA6D07">
          <w:rPr>
            <w:noProof/>
            <w:webHidden/>
          </w:rPr>
          <w:fldChar w:fldCharType="separate"/>
        </w:r>
        <w:r w:rsidR="00EA6D07">
          <w:rPr>
            <w:noProof/>
            <w:webHidden/>
          </w:rPr>
          <w:t>10</w:t>
        </w:r>
        <w:r w:rsidR="00EA6D07">
          <w:rPr>
            <w:noProof/>
            <w:webHidden/>
          </w:rPr>
          <w:fldChar w:fldCharType="end"/>
        </w:r>
      </w:hyperlink>
    </w:p>
    <w:p w:rsidR="00EA6D07" w:rsidRDefault="0045473D">
      <w:pPr>
        <w:pStyle w:val="TOC2"/>
        <w:ind w:left="189"/>
        <w:rPr>
          <w:rFonts w:asciiTheme="minorHAnsi" w:eastAsiaTheme="minorEastAsia" w:hAnsiTheme="minorHAnsi" w:cstheme="minorBidi"/>
          <w:noProof/>
          <w:kern w:val="0"/>
          <w:sz w:val="22"/>
          <w:szCs w:val="22"/>
        </w:rPr>
      </w:pPr>
      <w:hyperlink w:anchor="_Toc499297321" w:history="1">
        <w:r w:rsidR="00EA6D07" w:rsidRPr="00DC4A80">
          <w:rPr>
            <w:rStyle w:val="Hyperlink"/>
            <w:noProof/>
          </w:rPr>
          <w:t>7.3</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需支持操作的其他保全项</w:t>
        </w:r>
        <w:r w:rsidR="00EA6D07">
          <w:rPr>
            <w:noProof/>
            <w:webHidden/>
          </w:rPr>
          <w:tab/>
        </w:r>
        <w:r w:rsidR="00EA6D07">
          <w:rPr>
            <w:noProof/>
            <w:webHidden/>
          </w:rPr>
          <w:fldChar w:fldCharType="begin"/>
        </w:r>
        <w:r w:rsidR="00EA6D07">
          <w:rPr>
            <w:noProof/>
            <w:webHidden/>
          </w:rPr>
          <w:instrText xml:space="preserve"> PAGEREF _Toc499297321 \h </w:instrText>
        </w:r>
        <w:r w:rsidR="00EA6D07">
          <w:rPr>
            <w:noProof/>
            <w:webHidden/>
          </w:rPr>
        </w:r>
        <w:r w:rsidR="00EA6D07">
          <w:rPr>
            <w:noProof/>
            <w:webHidden/>
          </w:rPr>
          <w:fldChar w:fldCharType="separate"/>
        </w:r>
        <w:r w:rsidR="00EA6D07">
          <w:rPr>
            <w:noProof/>
            <w:webHidden/>
          </w:rPr>
          <w:t>11</w:t>
        </w:r>
        <w:r w:rsidR="00EA6D07">
          <w:rPr>
            <w:noProof/>
            <w:webHidden/>
          </w:rPr>
          <w:fldChar w:fldCharType="end"/>
        </w:r>
      </w:hyperlink>
    </w:p>
    <w:p w:rsidR="00EA6D07" w:rsidRDefault="0045473D">
      <w:pPr>
        <w:pStyle w:val="TOC2"/>
        <w:ind w:left="189"/>
        <w:rPr>
          <w:rFonts w:asciiTheme="minorHAnsi" w:eastAsiaTheme="minorEastAsia" w:hAnsiTheme="minorHAnsi" w:cstheme="minorBidi"/>
          <w:noProof/>
          <w:kern w:val="0"/>
          <w:sz w:val="22"/>
          <w:szCs w:val="22"/>
        </w:rPr>
      </w:pPr>
      <w:hyperlink w:anchor="_Toc499297322" w:history="1">
        <w:r w:rsidR="00EA6D07" w:rsidRPr="00DC4A80">
          <w:rPr>
            <w:rStyle w:val="Hyperlink"/>
            <w:noProof/>
          </w:rPr>
          <w:t>7.4</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禁止的保全项</w:t>
        </w:r>
        <w:r w:rsidR="00EA6D07">
          <w:rPr>
            <w:noProof/>
            <w:webHidden/>
          </w:rPr>
          <w:tab/>
        </w:r>
        <w:r w:rsidR="00EA6D07">
          <w:rPr>
            <w:noProof/>
            <w:webHidden/>
          </w:rPr>
          <w:fldChar w:fldCharType="begin"/>
        </w:r>
        <w:r w:rsidR="00EA6D07">
          <w:rPr>
            <w:noProof/>
            <w:webHidden/>
          </w:rPr>
          <w:instrText xml:space="preserve"> PAGEREF _Toc499297322 \h </w:instrText>
        </w:r>
        <w:r w:rsidR="00EA6D07">
          <w:rPr>
            <w:noProof/>
            <w:webHidden/>
          </w:rPr>
        </w:r>
        <w:r w:rsidR="00EA6D07">
          <w:rPr>
            <w:noProof/>
            <w:webHidden/>
          </w:rPr>
          <w:fldChar w:fldCharType="separate"/>
        </w:r>
        <w:r w:rsidR="00EA6D07">
          <w:rPr>
            <w:noProof/>
            <w:webHidden/>
          </w:rPr>
          <w:t>11</w:t>
        </w:r>
        <w:r w:rsidR="00EA6D07">
          <w:rPr>
            <w:noProof/>
            <w:webHidden/>
          </w:rPr>
          <w:fldChar w:fldCharType="end"/>
        </w:r>
      </w:hyperlink>
    </w:p>
    <w:p w:rsidR="00EA6D07" w:rsidRDefault="0045473D">
      <w:pPr>
        <w:pStyle w:val="TOC2"/>
        <w:ind w:left="189"/>
        <w:rPr>
          <w:rFonts w:asciiTheme="minorHAnsi" w:eastAsiaTheme="minorEastAsia" w:hAnsiTheme="minorHAnsi" w:cstheme="minorBidi"/>
          <w:noProof/>
          <w:kern w:val="0"/>
          <w:sz w:val="22"/>
          <w:szCs w:val="22"/>
        </w:rPr>
      </w:pPr>
      <w:hyperlink w:anchor="_Toc499297323" w:history="1">
        <w:r w:rsidR="00EA6D07" w:rsidRPr="00DC4A80">
          <w:rPr>
            <w:rStyle w:val="Hyperlink"/>
            <w:noProof/>
          </w:rPr>
          <w:t>7.5</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其他保全项</w:t>
        </w:r>
        <w:r w:rsidR="00EA6D07">
          <w:rPr>
            <w:noProof/>
            <w:webHidden/>
          </w:rPr>
          <w:tab/>
        </w:r>
        <w:r w:rsidR="00EA6D07">
          <w:rPr>
            <w:noProof/>
            <w:webHidden/>
          </w:rPr>
          <w:fldChar w:fldCharType="begin"/>
        </w:r>
        <w:r w:rsidR="00EA6D07">
          <w:rPr>
            <w:noProof/>
            <w:webHidden/>
          </w:rPr>
          <w:instrText xml:space="preserve"> PAGEREF _Toc499297323 \h </w:instrText>
        </w:r>
        <w:r w:rsidR="00EA6D07">
          <w:rPr>
            <w:noProof/>
            <w:webHidden/>
          </w:rPr>
        </w:r>
        <w:r w:rsidR="00EA6D07">
          <w:rPr>
            <w:noProof/>
            <w:webHidden/>
          </w:rPr>
          <w:fldChar w:fldCharType="separate"/>
        </w:r>
        <w:r w:rsidR="00EA6D07">
          <w:rPr>
            <w:noProof/>
            <w:webHidden/>
          </w:rPr>
          <w:t>12</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24" w:history="1">
        <w:r w:rsidR="00EA6D07" w:rsidRPr="00DC4A80">
          <w:rPr>
            <w:rStyle w:val="Hyperlink"/>
            <w:noProof/>
          </w:rPr>
          <w:t>8</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测试关键点</w:t>
        </w:r>
        <w:r w:rsidR="00EA6D07">
          <w:rPr>
            <w:noProof/>
            <w:webHidden/>
          </w:rPr>
          <w:tab/>
        </w:r>
        <w:r w:rsidR="00EA6D07">
          <w:rPr>
            <w:noProof/>
            <w:webHidden/>
          </w:rPr>
          <w:fldChar w:fldCharType="begin"/>
        </w:r>
        <w:r w:rsidR="00EA6D07">
          <w:rPr>
            <w:noProof/>
            <w:webHidden/>
          </w:rPr>
          <w:instrText xml:space="preserve"> PAGEREF _Toc499297324 \h </w:instrText>
        </w:r>
        <w:r w:rsidR="00EA6D07">
          <w:rPr>
            <w:noProof/>
            <w:webHidden/>
          </w:rPr>
        </w:r>
        <w:r w:rsidR="00EA6D07">
          <w:rPr>
            <w:noProof/>
            <w:webHidden/>
          </w:rPr>
          <w:fldChar w:fldCharType="separate"/>
        </w:r>
        <w:r w:rsidR="00EA6D07">
          <w:rPr>
            <w:noProof/>
            <w:webHidden/>
          </w:rPr>
          <w:t>13</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25" w:history="1">
        <w:r w:rsidR="00EA6D07" w:rsidRPr="00DC4A80">
          <w:rPr>
            <w:rStyle w:val="Hyperlink"/>
            <w:noProof/>
          </w:rPr>
          <w:t>9</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特别说明</w:t>
        </w:r>
        <w:r w:rsidR="00EA6D07">
          <w:rPr>
            <w:noProof/>
            <w:webHidden/>
          </w:rPr>
          <w:tab/>
        </w:r>
        <w:r w:rsidR="00EA6D07">
          <w:rPr>
            <w:noProof/>
            <w:webHidden/>
          </w:rPr>
          <w:fldChar w:fldCharType="begin"/>
        </w:r>
        <w:r w:rsidR="00EA6D07">
          <w:rPr>
            <w:noProof/>
            <w:webHidden/>
          </w:rPr>
          <w:instrText xml:space="preserve"> PAGEREF _Toc499297325 \h </w:instrText>
        </w:r>
        <w:r w:rsidR="00EA6D07">
          <w:rPr>
            <w:noProof/>
            <w:webHidden/>
          </w:rPr>
        </w:r>
        <w:r w:rsidR="00EA6D07">
          <w:rPr>
            <w:noProof/>
            <w:webHidden/>
          </w:rPr>
          <w:fldChar w:fldCharType="separate"/>
        </w:r>
        <w:r w:rsidR="00EA6D07">
          <w:rPr>
            <w:noProof/>
            <w:webHidden/>
          </w:rPr>
          <w:t>13</w:t>
        </w:r>
        <w:r w:rsidR="00EA6D07">
          <w:rPr>
            <w:noProof/>
            <w:webHidden/>
          </w:rPr>
          <w:fldChar w:fldCharType="end"/>
        </w:r>
      </w:hyperlink>
    </w:p>
    <w:p w:rsidR="00EA6D07" w:rsidRDefault="0045473D">
      <w:pPr>
        <w:pStyle w:val="TOC1"/>
        <w:rPr>
          <w:rFonts w:asciiTheme="minorHAnsi" w:eastAsiaTheme="minorEastAsia" w:hAnsiTheme="minorHAnsi" w:cstheme="minorBidi"/>
          <w:noProof/>
          <w:kern w:val="0"/>
          <w:sz w:val="22"/>
          <w:szCs w:val="22"/>
        </w:rPr>
      </w:pPr>
      <w:hyperlink w:anchor="_Toc499297326" w:history="1">
        <w:r w:rsidR="00EA6D07" w:rsidRPr="00DC4A80">
          <w:rPr>
            <w:rStyle w:val="Hyperlink"/>
            <w:noProof/>
          </w:rPr>
          <w:t>10</w:t>
        </w:r>
        <w:r w:rsidR="00EA6D07">
          <w:rPr>
            <w:rFonts w:asciiTheme="minorHAnsi" w:eastAsiaTheme="minorEastAsia" w:hAnsiTheme="minorHAnsi" w:cstheme="minorBidi"/>
            <w:noProof/>
            <w:kern w:val="0"/>
            <w:sz w:val="22"/>
            <w:szCs w:val="22"/>
          </w:rPr>
          <w:tab/>
        </w:r>
        <w:r w:rsidR="00EA6D07" w:rsidRPr="00DC4A80">
          <w:rPr>
            <w:rStyle w:val="Hyperlink"/>
            <w:rFonts w:hint="eastAsia"/>
            <w:noProof/>
          </w:rPr>
          <w:t>参考文档</w:t>
        </w:r>
        <w:r w:rsidR="00EA6D07">
          <w:rPr>
            <w:noProof/>
            <w:webHidden/>
          </w:rPr>
          <w:tab/>
        </w:r>
        <w:r w:rsidR="00EA6D07">
          <w:rPr>
            <w:noProof/>
            <w:webHidden/>
          </w:rPr>
          <w:fldChar w:fldCharType="begin"/>
        </w:r>
        <w:r w:rsidR="00EA6D07">
          <w:rPr>
            <w:noProof/>
            <w:webHidden/>
          </w:rPr>
          <w:instrText xml:space="preserve"> PAGEREF _Toc499297326 \h </w:instrText>
        </w:r>
        <w:r w:rsidR="00EA6D07">
          <w:rPr>
            <w:noProof/>
            <w:webHidden/>
          </w:rPr>
        </w:r>
        <w:r w:rsidR="00EA6D07">
          <w:rPr>
            <w:noProof/>
            <w:webHidden/>
          </w:rPr>
          <w:fldChar w:fldCharType="separate"/>
        </w:r>
        <w:r w:rsidR="00EA6D07">
          <w:rPr>
            <w:noProof/>
            <w:webHidden/>
          </w:rPr>
          <w:t>13</w:t>
        </w:r>
        <w:r w:rsidR="00EA6D07">
          <w:rPr>
            <w:noProof/>
            <w:webHidden/>
          </w:rPr>
          <w:fldChar w:fldCharType="end"/>
        </w:r>
      </w:hyperlink>
    </w:p>
    <w:p w:rsidR="004F6599" w:rsidRDefault="004F6599" w:rsidP="004F6599">
      <w:pPr>
        <w:pStyle w:val="TOC1"/>
        <w:sectPr w:rsidR="004F6599" w:rsidSect="00A174BD">
          <w:headerReference w:type="even" r:id="rId19"/>
          <w:headerReference w:type="default" r:id="rId20"/>
          <w:footerReference w:type="even" r:id="rId21"/>
          <w:footerReference w:type="default" r:id="rId22"/>
          <w:headerReference w:type="first" r:id="rId23"/>
          <w:footerReference w:type="first" r:id="rId24"/>
          <w:pgSz w:w="11906" w:h="16838" w:code="9"/>
          <w:pgMar w:top="1440" w:right="1797" w:bottom="1440" w:left="1797" w:header="851" w:footer="992" w:gutter="0"/>
          <w:pgNumType w:fmt="lowerRoman"/>
          <w:cols w:space="425"/>
          <w:docGrid w:type="lines" w:linePitch="312"/>
        </w:sectPr>
      </w:pPr>
      <w:r>
        <w:fldChar w:fldCharType="end"/>
      </w:r>
    </w:p>
    <w:p w:rsidR="004F6599" w:rsidRPr="00E07490" w:rsidRDefault="004F6599" w:rsidP="004F6599">
      <w:pPr>
        <w:pStyle w:val="Heading1"/>
        <w:tabs>
          <w:tab w:val="clear" w:pos="432"/>
          <w:tab w:val="num" w:pos="612"/>
        </w:tabs>
        <w:ind w:left="612" w:hanging="612"/>
      </w:pPr>
      <w:bookmarkStart w:id="48" w:name="_参考需求"/>
      <w:bookmarkStart w:id="49" w:name="_Toc257885380"/>
      <w:bookmarkStart w:id="50" w:name="_Toc268031121"/>
      <w:bookmarkStart w:id="51" w:name="_Toc293590645"/>
      <w:bookmarkStart w:id="52" w:name="_Toc298859480"/>
      <w:bookmarkStart w:id="53" w:name="_Toc356821286"/>
      <w:bookmarkStart w:id="54" w:name="_Toc499297298"/>
      <w:bookmarkStart w:id="55" w:name="_Toc106703325"/>
      <w:bookmarkEnd w:id="48"/>
      <w:r w:rsidRPr="00E07490">
        <w:rPr>
          <w:rFonts w:hint="eastAsia"/>
        </w:rPr>
        <w:lastRenderedPageBreak/>
        <w:t>需求提出原因</w:t>
      </w:r>
      <w:bookmarkEnd w:id="49"/>
      <w:bookmarkEnd w:id="50"/>
      <w:bookmarkEnd w:id="51"/>
      <w:bookmarkEnd w:id="52"/>
      <w:bookmarkEnd w:id="53"/>
      <w:bookmarkEnd w:id="54"/>
    </w:p>
    <w:p w:rsidR="004F6599" w:rsidRDefault="004F6599" w:rsidP="004F6599">
      <w:pPr>
        <w:spacing w:line="360" w:lineRule="exact"/>
        <w:ind w:leftChars="29" w:left="61" w:firstLineChars="150" w:firstLine="315"/>
      </w:pPr>
      <w:bookmarkStart w:id="56" w:name="_Toc356821287"/>
      <w:bookmarkStart w:id="57" w:name="_Toc257885381"/>
      <w:bookmarkStart w:id="58" w:name="_Toc268031122"/>
      <w:bookmarkStart w:id="59" w:name="_Toc293590646"/>
      <w:bookmarkStart w:id="60" w:name="_Toc298859481"/>
      <w:r w:rsidRPr="000F2F55">
        <w:rPr>
          <w:rFonts w:hint="eastAsia"/>
        </w:rPr>
        <w:t>“</w:t>
      </w:r>
      <w:r w:rsidR="001718B3" w:rsidRPr="001718B3">
        <w:rPr>
          <w:rFonts w:hint="eastAsia"/>
        </w:rPr>
        <w:t>人保寿险</w:t>
      </w:r>
      <w:r w:rsidR="00B2152D">
        <w:rPr>
          <w:rFonts w:hint="eastAsia"/>
        </w:rPr>
        <w:t>关爱百万医疗保险</w:t>
      </w:r>
      <w:r>
        <w:rPr>
          <w:rFonts w:hint="eastAsia"/>
        </w:rPr>
        <w:t>”新产品上线，需支持产品定义、新契约、核保、打印、保全、相关业务的财务处理</w:t>
      </w:r>
      <w:r w:rsidRPr="000F2F55">
        <w:rPr>
          <w:rFonts w:hint="eastAsia"/>
        </w:rPr>
        <w:t>等模块功能。</w:t>
      </w:r>
    </w:p>
    <w:p w:rsidR="004F6599" w:rsidRPr="00E07490" w:rsidRDefault="004F6599" w:rsidP="004F6599">
      <w:pPr>
        <w:pStyle w:val="Heading1"/>
        <w:tabs>
          <w:tab w:val="clear" w:pos="432"/>
          <w:tab w:val="num" w:pos="612"/>
        </w:tabs>
        <w:ind w:left="612" w:hanging="612"/>
      </w:pPr>
      <w:bookmarkStart w:id="61" w:name="_Toc499297299"/>
      <w:r w:rsidRPr="00E07490">
        <w:rPr>
          <w:rFonts w:hint="eastAsia"/>
        </w:rPr>
        <w:t>需求描述</w:t>
      </w:r>
      <w:bookmarkEnd w:id="56"/>
      <w:bookmarkEnd w:id="61"/>
    </w:p>
    <w:bookmarkEnd w:id="57"/>
    <w:bookmarkEnd w:id="58"/>
    <w:bookmarkEnd w:id="59"/>
    <w:bookmarkEnd w:id="60"/>
    <w:p w:rsidR="004F6599" w:rsidRPr="00E07490" w:rsidRDefault="004F6599" w:rsidP="004F6599">
      <w:pPr>
        <w:spacing w:line="360" w:lineRule="exact"/>
        <w:ind w:leftChars="29" w:left="61" w:firstLineChars="150" w:firstLine="315"/>
      </w:pPr>
      <w:r w:rsidRPr="000F2F55">
        <w:rPr>
          <w:rFonts w:hint="eastAsia"/>
        </w:rPr>
        <w:t>“</w:t>
      </w:r>
      <w:r w:rsidR="00B2152D" w:rsidRPr="001718B3">
        <w:rPr>
          <w:rFonts w:hint="eastAsia"/>
        </w:rPr>
        <w:t>人保寿险</w:t>
      </w:r>
      <w:r w:rsidR="00B2152D">
        <w:rPr>
          <w:rFonts w:hint="eastAsia"/>
        </w:rPr>
        <w:t>关爱百万医疗保险</w:t>
      </w:r>
      <w:r>
        <w:rPr>
          <w:rFonts w:hint="eastAsia"/>
        </w:rPr>
        <w:t>”新产品上线，需支持产品定义、新契约、核保、打印、保全、相关业务的财务处理</w:t>
      </w:r>
      <w:r w:rsidRPr="000F2F55">
        <w:rPr>
          <w:rFonts w:hint="eastAsia"/>
        </w:rPr>
        <w:t>等模块功能。</w:t>
      </w:r>
      <w:r>
        <w:rPr>
          <w:rFonts w:hint="eastAsia"/>
        </w:rPr>
        <w:t>相关资料如附件:</w:t>
      </w:r>
    </w:p>
    <w:p w:rsidR="004F6599" w:rsidRDefault="00A914BC" w:rsidP="009004B3">
      <w:pPr>
        <w:ind w:firstLine="405"/>
      </w:pPr>
      <w:ins w:id="62" w:author="Yudong Shen" w:date="2017-11-28T15:53:00Z">
        <w:r>
          <w:object w:dxaOrig="1534" w:dyaOrig="96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6.5pt;height:48pt" o:ole="">
              <v:imagedata r:id="rId25" o:title=""/>
            </v:shape>
            <o:OLEObject Type="Embed" ProgID="Package" ShapeID="_x0000_i1025" DrawAspect="Icon" ObjectID="_1582987875" r:id="rId26"/>
          </w:object>
        </w:r>
      </w:ins>
      <w:del w:id="63" w:author="Yudong Shen" w:date="2017-11-28T15:50:00Z">
        <w:r w:rsidR="00EA6D07" w:rsidDel="00A914BC">
          <w:object w:dxaOrig="1534" w:dyaOrig="963">
            <v:shape id="_x0000_i1026" type="#_x0000_t75" style="width:76.5pt;height:48pt" o:ole="">
              <v:imagedata r:id="rId25" o:title=""/>
            </v:shape>
            <o:OLEObject Type="Embed" ProgID="Package" ShapeID="_x0000_i1026" DrawAspect="Icon" ObjectID="_1582987876" r:id="rId27"/>
          </w:object>
        </w:r>
      </w:del>
    </w:p>
    <w:p w:rsidR="004F6599" w:rsidRPr="00E07490" w:rsidRDefault="004F6599" w:rsidP="004F6599">
      <w:pPr>
        <w:pStyle w:val="Heading1"/>
        <w:tabs>
          <w:tab w:val="clear" w:pos="432"/>
          <w:tab w:val="num" w:pos="612"/>
        </w:tabs>
        <w:ind w:left="612" w:hanging="612"/>
      </w:pPr>
      <w:bookmarkStart w:id="64" w:name="_Toc257885383"/>
      <w:bookmarkStart w:id="65" w:name="_Toc268031124"/>
      <w:bookmarkStart w:id="66" w:name="_Toc293590648"/>
      <w:bookmarkStart w:id="67" w:name="_Toc298859483"/>
      <w:bookmarkStart w:id="68" w:name="_Toc356821288"/>
      <w:bookmarkStart w:id="69" w:name="_Toc499297300"/>
      <w:r w:rsidRPr="00E07490">
        <w:rPr>
          <w:rFonts w:hint="eastAsia"/>
        </w:rPr>
        <w:t>需求范围</w:t>
      </w:r>
      <w:bookmarkEnd w:id="64"/>
      <w:bookmarkEnd w:id="65"/>
      <w:bookmarkEnd w:id="66"/>
      <w:bookmarkEnd w:id="67"/>
      <w:bookmarkEnd w:id="68"/>
      <w:bookmarkEnd w:id="69"/>
    </w:p>
    <w:p w:rsidR="004F6599" w:rsidRPr="00E07490" w:rsidRDefault="004F6599" w:rsidP="004F6599">
      <w:pPr>
        <w:pStyle w:val="Heading2"/>
        <w:rPr>
          <w:lang w:eastAsia="zh-CN"/>
        </w:rPr>
      </w:pPr>
      <w:bookmarkStart w:id="70" w:name="_Toc257885384"/>
      <w:bookmarkStart w:id="71" w:name="_Toc268031125"/>
      <w:bookmarkStart w:id="72" w:name="_Toc293590649"/>
      <w:bookmarkStart w:id="73" w:name="_Toc298859484"/>
      <w:bookmarkStart w:id="74" w:name="_Toc356821289"/>
      <w:bookmarkStart w:id="75" w:name="_Toc499297301"/>
      <w:r w:rsidRPr="00E07490">
        <w:rPr>
          <w:rFonts w:hint="eastAsia"/>
          <w:lang w:eastAsia="zh-CN"/>
        </w:rPr>
        <w:t>本次需求处理内容</w:t>
      </w:r>
      <w:bookmarkEnd w:id="70"/>
      <w:bookmarkEnd w:id="71"/>
      <w:bookmarkEnd w:id="72"/>
      <w:bookmarkEnd w:id="73"/>
      <w:bookmarkEnd w:id="74"/>
      <w:bookmarkEnd w:id="75"/>
    </w:p>
    <w:p w:rsidR="004F6599" w:rsidRDefault="004F6599" w:rsidP="004F6599">
      <w:pPr>
        <w:spacing w:line="360" w:lineRule="exact"/>
        <w:ind w:leftChars="29" w:left="61" w:firstLineChars="150" w:firstLine="315"/>
      </w:pPr>
      <w:r w:rsidRPr="000F2F55">
        <w:rPr>
          <w:rFonts w:hint="eastAsia"/>
        </w:rPr>
        <w:t>“</w:t>
      </w:r>
      <w:r w:rsidR="00754486" w:rsidRPr="001718B3">
        <w:rPr>
          <w:rFonts w:hint="eastAsia"/>
        </w:rPr>
        <w:t>人保寿险</w:t>
      </w:r>
      <w:r w:rsidR="00754486">
        <w:rPr>
          <w:rFonts w:hint="eastAsia"/>
        </w:rPr>
        <w:t>关爱百万医疗保险”新产品上线，</w:t>
      </w:r>
      <w:r w:rsidR="005461AD">
        <w:rPr>
          <w:rFonts w:hint="eastAsia"/>
        </w:rPr>
        <w:t>支持产品定义、保全</w:t>
      </w:r>
      <w:r w:rsidRPr="000F2F55">
        <w:rPr>
          <w:rFonts w:hint="eastAsia"/>
        </w:rPr>
        <w:t>等模块功能。</w:t>
      </w:r>
    </w:p>
    <w:p w:rsidR="004F6599" w:rsidRPr="00E07490" w:rsidRDefault="004F6599" w:rsidP="004F6599">
      <w:pPr>
        <w:pStyle w:val="Heading2"/>
        <w:rPr>
          <w:lang w:eastAsia="zh-CN"/>
        </w:rPr>
      </w:pPr>
      <w:bookmarkStart w:id="76" w:name="_Toc257885385"/>
      <w:bookmarkStart w:id="77" w:name="_Toc268031126"/>
      <w:bookmarkStart w:id="78" w:name="_Toc293590650"/>
      <w:bookmarkStart w:id="79" w:name="_Toc298859485"/>
      <w:bookmarkStart w:id="80" w:name="_Toc356821290"/>
      <w:bookmarkStart w:id="81" w:name="_Toc499297302"/>
      <w:proofErr w:type="spellStart"/>
      <w:r w:rsidRPr="00E07490">
        <w:rPr>
          <w:rFonts w:hint="eastAsia"/>
        </w:rPr>
        <w:t>本次不涉及内容</w:t>
      </w:r>
      <w:bookmarkEnd w:id="76"/>
      <w:bookmarkEnd w:id="77"/>
      <w:bookmarkEnd w:id="78"/>
      <w:bookmarkEnd w:id="79"/>
      <w:bookmarkEnd w:id="80"/>
      <w:bookmarkEnd w:id="81"/>
      <w:proofErr w:type="spellEnd"/>
    </w:p>
    <w:p w:rsidR="004F6599" w:rsidRDefault="004F6599" w:rsidP="00D52667">
      <w:pPr>
        <w:pStyle w:val="ListParagraph"/>
        <w:numPr>
          <w:ilvl w:val="0"/>
          <w:numId w:val="257"/>
        </w:numPr>
      </w:pPr>
      <w:r w:rsidRPr="00E07490">
        <w:rPr>
          <w:rFonts w:hint="eastAsia"/>
        </w:rPr>
        <w:t>除支持新产品外的内容，均不涉及。</w:t>
      </w:r>
    </w:p>
    <w:p w:rsidR="004F6599" w:rsidRPr="00E07490" w:rsidRDefault="00E20C49" w:rsidP="00D52667">
      <w:pPr>
        <w:pStyle w:val="ListParagraph"/>
        <w:numPr>
          <w:ilvl w:val="0"/>
          <w:numId w:val="257"/>
        </w:numPr>
      </w:pPr>
      <w:r>
        <w:rPr>
          <w:rFonts w:hint="eastAsia"/>
        </w:rPr>
        <w:t>家庭单</w:t>
      </w:r>
      <w:r w:rsidR="00EA6D07">
        <w:rPr>
          <w:rFonts w:hint="eastAsia"/>
        </w:rPr>
        <w:t>投保</w:t>
      </w:r>
      <w:r>
        <w:rPr>
          <w:rFonts w:hint="eastAsia"/>
        </w:rPr>
        <w:t>、</w:t>
      </w:r>
      <w:r w:rsidR="005461AD">
        <w:rPr>
          <w:rFonts w:hint="eastAsia"/>
        </w:rPr>
        <w:t>续期、剩余保全</w:t>
      </w:r>
      <w:r w:rsidR="004F6599">
        <w:rPr>
          <w:rFonts w:hint="eastAsia"/>
        </w:rPr>
        <w:t>、理赔模块将在后续补充需求中处理。</w:t>
      </w:r>
    </w:p>
    <w:p w:rsidR="004F6599" w:rsidRPr="00E07490" w:rsidRDefault="004F6599" w:rsidP="004F6599">
      <w:pPr>
        <w:pStyle w:val="Heading1"/>
        <w:tabs>
          <w:tab w:val="clear" w:pos="432"/>
          <w:tab w:val="num" w:pos="612"/>
        </w:tabs>
        <w:ind w:left="612" w:hanging="612"/>
      </w:pPr>
      <w:bookmarkStart w:id="82" w:name="_Toc257885386"/>
      <w:bookmarkStart w:id="83" w:name="_Toc268031127"/>
      <w:bookmarkStart w:id="84" w:name="_Toc293590651"/>
      <w:bookmarkStart w:id="85" w:name="_Toc298859486"/>
      <w:bookmarkStart w:id="86" w:name="_Toc356821291"/>
      <w:bookmarkStart w:id="87" w:name="_Toc499297303"/>
      <w:r w:rsidRPr="00E07490">
        <w:rPr>
          <w:rFonts w:hint="eastAsia"/>
        </w:rPr>
        <w:t>系统现状</w:t>
      </w:r>
      <w:bookmarkEnd w:id="82"/>
      <w:bookmarkEnd w:id="83"/>
      <w:bookmarkEnd w:id="84"/>
      <w:bookmarkEnd w:id="85"/>
      <w:bookmarkEnd w:id="86"/>
      <w:bookmarkEnd w:id="87"/>
    </w:p>
    <w:p w:rsidR="004F6599" w:rsidRPr="00E07490" w:rsidRDefault="004F6599" w:rsidP="004F6599">
      <w:pPr>
        <w:ind w:firstLineChars="200" w:firstLine="420"/>
      </w:pPr>
      <w:r>
        <w:rPr>
          <w:rFonts w:hint="eastAsia"/>
        </w:rPr>
        <w:t>不支持该新产品。</w:t>
      </w:r>
    </w:p>
    <w:p w:rsidR="004F6599" w:rsidRPr="00E06B9A" w:rsidRDefault="004F6599" w:rsidP="004F6599">
      <w:pPr>
        <w:pStyle w:val="Heading1"/>
        <w:tabs>
          <w:tab w:val="clear" w:pos="432"/>
          <w:tab w:val="num" w:pos="612"/>
        </w:tabs>
        <w:ind w:left="612" w:hanging="612"/>
      </w:pPr>
      <w:bookmarkStart w:id="88" w:name="_Toc356821292"/>
      <w:bookmarkStart w:id="89" w:name="_Toc499297304"/>
      <w:r w:rsidRPr="00E07490">
        <w:rPr>
          <w:rFonts w:hint="eastAsia"/>
        </w:rPr>
        <w:t>产品定义</w:t>
      </w:r>
      <w:bookmarkEnd w:id="88"/>
      <w:bookmarkEnd w:id="89"/>
    </w:p>
    <w:p w:rsidR="004F6599" w:rsidRDefault="00754486" w:rsidP="004F6599">
      <w:pPr>
        <w:pStyle w:val="Heading2"/>
        <w:rPr>
          <w:lang w:eastAsia="zh-CN"/>
        </w:rPr>
      </w:pPr>
      <w:bookmarkStart w:id="90" w:name="_Toc499297305"/>
      <w:r>
        <w:rPr>
          <w:rFonts w:hint="eastAsia"/>
          <w:lang w:eastAsia="zh-CN"/>
        </w:rPr>
        <w:t>人保寿险关爱百万</w:t>
      </w:r>
      <w:r w:rsidR="001718B3" w:rsidRPr="001718B3">
        <w:rPr>
          <w:rFonts w:hint="eastAsia"/>
          <w:lang w:eastAsia="zh-CN"/>
        </w:rPr>
        <w:t>医疗保险</w:t>
      </w:r>
      <w:bookmarkEnd w:id="90"/>
    </w:p>
    <w:p w:rsidR="004F6599" w:rsidRPr="00E07490" w:rsidRDefault="004F6599" w:rsidP="004F6599">
      <w:pPr>
        <w:pStyle w:val="Heading3"/>
        <w:rPr>
          <w:lang w:eastAsia="zh-CN"/>
        </w:rPr>
      </w:pPr>
      <w:bookmarkStart w:id="91" w:name="_Toc257885388"/>
      <w:bookmarkStart w:id="92" w:name="_Toc268031129"/>
      <w:bookmarkStart w:id="93" w:name="_Toc356821294"/>
      <w:bookmarkStart w:id="94" w:name="_Toc499297306"/>
      <w:r w:rsidRPr="00E07490">
        <w:rPr>
          <w:rFonts w:hint="eastAsia"/>
          <w:lang w:eastAsia="zh-CN"/>
        </w:rPr>
        <w:t>产品名称、产品代码、销售渠道</w:t>
      </w:r>
      <w:bookmarkEnd w:id="91"/>
      <w:bookmarkEnd w:id="92"/>
      <w:bookmarkEnd w:id="93"/>
      <w:bookmarkEnd w:id="94"/>
    </w:p>
    <w:p w:rsidR="004F6599" w:rsidRPr="00E07490" w:rsidRDefault="004F6599" w:rsidP="004F6599">
      <w:r w:rsidRPr="00E07490">
        <w:rPr>
          <w:rFonts w:hint="eastAsia"/>
          <w:szCs w:val="21"/>
        </w:rPr>
        <w:t>产品名称：</w:t>
      </w:r>
      <w:r w:rsidR="00754486" w:rsidRPr="001718B3">
        <w:rPr>
          <w:rFonts w:hint="eastAsia"/>
        </w:rPr>
        <w:t>人保寿险</w:t>
      </w:r>
      <w:r w:rsidR="00754486">
        <w:rPr>
          <w:rFonts w:hint="eastAsia"/>
        </w:rPr>
        <w:t>关爱百万医疗保险</w:t>
      </w:r>
    </w:p>
    <w:p w:rsidR="004F6599" w:rsidRPr="00E07490" w:rsidRDefault="004F6599" w:rsidP="004F6599">
      <w:r w:rsidRPr="00E07490">
        <w:rPr>
          <w:rFonts w:hint="eastAsia"/>
          <w:szCs w:val="21"/>
        </w:rPr>
        <w:t>产品代码：</w:t>
      </w:r>
      <w:r w:rsidR="00754486">
        <w:t>611110</w:t>
      </w:r>
      <w:r w:rsidR="00754486">
        <w:rPr>
          <w:rFonts w:hint="eastAsia"/>
        </w:rPr>
        <w:t>3</w:t>
      </w:r>
    </w:p>
    <w:p w:rsidR="004F6599" w:rsidRPr="00E07490" w:rsidRDefault="004F6599" w:rsidP="004F6599">
      <w:pPr>
        <w:rPr>
          <w:szCs w:val="21"/>
        </w:rPr>
      </w:pPr>
      <w:r w:rsidRPr="00E07490">
        <w:rPr>
          <w:rFonts w:hint="eastAsia"/>
          <w:szCs w:val="21"/>
        </w:rPr>
        <w:t>主附类型：</w:t>
      </w:r>
      <w:r>
        <w:rPr>
          <w:rFonts w:hint="eastAsia"/>
          <w:szCs w:val="21"/>
        </w:rPr>
        <w:t>主险</w:t>
      </w:r>
    </w:p>
    <w:p w:rsidR="004F6599" w:rsidRPr="00E07490" w:rsidRDefault="004F6599" w:rsidP="004F6599">
      <w:pPr>
        <w:rPr>
          <w:szCs w:val="21"/>
        </w:rPr>
      </w:pPr>
      <w:r w:rsidRPr="00E07490">
        <w:rPr>
          <w:rFonts w:hint="eastAsia"/>
          <w:szCs w:val="21"/>
        </w:rPr>
        <w:t>保险责任分类：</w:t>
      </w:r>
      <w:r w:rsidR="007B182C">
        <w:rPr>
          <w:rFonts w:hint="eastAsia"/>
          <w:szCs w:val="21"/>
        </w:rPr>
        <w:t>医疗</w:t>
      </w:r>
    </w:p>
    <w:p w:rsidR="004F6599" w:rsidRPr="00E07490" w:rsidRDefault="007B182C" w:rsidP="004F6599">
      <w:pPr>
        <w:rPr>
          <w:szCs w:val="21"/>
        </w:rPr>
      </w:pPr>
      <w:r>
        <w:rPr>
          <w:rFonts w:hint="eastAsia"/>
          <w:szCs w:val="21"/>
        </w:rPr>
        <w:t>保险期限分类：短</w:t>
      </w:r>
      <w:r w:rsidR="004F6599">
        <w:rPr>
          <w:rFonts w:hint="eastAsia"/>
          <w:szCs w:val="21"/>
        </w:rPr>
        <w:t>期</w:t>
      </w:r>
    </w:p>
    <w:p w:rsidR="004F6599" w:rsidRPr="00E07490" w:rsidRDefault="004F6599" w:rsidP="004F6599">
      <w:pPr>
        <w:rPr>
          <w:szCs w:val="21"/>
        </w:rPr>
      </w:pPr>
      <w:r>
        <w:rPr>
          <w:rFonts w:hint="eastAsia"/>
          <w:szCs w:val="21"/>
        </w:rPr>
        <w:t>销售渠道：个险</w:t>
      </w:r>
      <w:r w:rsidRPr="00E07490">
        <w:rPr>
          <w:rFonts w:hint="eastAsia"/>
          <w:i/>
          <w:szCs w:val="21"/>
        </w:rPr>
        <w:t>（特别说明：此处的销售渠道是指在核心系统录单的模式，并非实际业务中的销售渠道）</w:t>
      </w:r>
    </w:p>
    <w:p w:rsidR="004F6599" w:rsidRDefault="004F6599" w:rsidP="004F6599">
      <w:pPr>
        <w:rPr>
          <w:szCs w:val="21"/>
        </w:rPr>
      </w:pPr>
      <w:r w:rsidRPr="00E07490">
        <w:rPr>
          <w:rFonts w:hint="eastAsia"/>
          <w:szCs w:val="21"/>
        </w:rPr>
        <w:t>产品类型：</w:t>
      </w:r>
      <w:r>
        <w:rPr>
          <w:rFonts w:hint="eastAsia"/>
          <w:szCs w:val="21"/>
        </w:rPr>
        <w:t>普通</w:t>
      </w:r>
    </w:p>
    <w:p w:rsidR="004F6599" w:rsidRDefault="004F6599" w:rsidP="004F6599">
      <w:pPr>
        <w:rPr>
          <w:szCs w:val="21"/>
        </w:rPr>
      </w:pPr>
      <w:r>
        <w:rPr>
          <w:rFonts w:hint="eastAsia"/>
          <w:szCs w:val="21"/>
        </w:rPr>
        <w:t>目标人群分类：普通人</w:t>
      </w:r>
    </w:p>
    <w:p w:rsidR="004F6599" w:rsidRPr="00E07490" w:rsidRDefault="004F6599" w:rsidP="004F6599">
      <w:pPr>
        <w:rPr>
          <w:szCs w:val="21"/>
        </w:rPr>
      </w:pPr>
      <w:r>
        <w:rPr>
          <w:rFonts w:hint="eastAsia"/>
          <w:szCs w:val="21"/>
        </w:rPr>
        <w:t>销售对象：个人客户</w:t>
      </w:r>
    </w:p>
    <w:p w:rsidR="004F6599" w:rsidRPr="00E07490" w:rsidRDefault="004F6599" w:rsidP="004F6599">
      <w:pPr>
        <w:pStyle w:val="Heading3"/>
        <w:rPr>
          <w:lang w:eastAsia="zh-CN"/>
        </w:rPr>
      </w:pPr>
      <w:bookmarkStart w:id="95" w:name="_Toc257885389"/>
      <w:bookmarkStart w:id="96" w:name="_Toc268031130"/>
      <w:bookmarkStart w:id="97" w:name="_Toc356821295"/>
      <w:bookmarkStart w:id="98" w:name="_Toc499297307"/>
      <w:r w:rsidRPr="00E07490">
        <w:rPr>
          <w:rFonts w:hint="eastAsia"/>
          <w:lang w:eastAsia="zh-CN"/>
        </w:rPr>
        <w:lastRenderedPageBreak/>
        <w:t>险种的财务、CIRC分类归属</w:t>
      </w:r>
      <w:bookmarkEnd w:id="95"/>
      <w:bookmarkEnd w:id="96"/>
      <w:bookmarkEnd w:id="97"/>
      <w:bookmarkEnd w:id="98"/>
    </w:p>
    <w:p w:rsidR="004F6599" w:rsidRDefault="004F6599" w:rsidP="004F6599">
      <w:r w:rsidRPr="003F31B9">
        <w:rPr>
          <w:rFonts w:hint="eastAsia"/>
        </w:rPr>
        <w:t>所属财务大类</w:t>
      </w:r>
      <w:r>
        <w:rPr>
          <w:rFonts w:hint="eastAsia"/>
        </w:rPr>
        <w:t>：</w:t>
      </w:r>
      <w:r w:rsidR="007B182C" w:rsidRPr="00C93F55">
        <w:rPr>
          <w:rFonts w:hint="eastAsia"/>
        </w:rPr>
        <w:t>健康险-短期</w:t>
      </w:r>
      <w:r w:rsidR="007B182C">
        <w:rPr>
          <w:rFonts w:hint="eastAsia"/>
        </w:rPr>
        <w:t>医疗</w:t>
      </w:r>
      <w:r w:rsidR="007B182C" w:rsidRPr="00C93F55">
        <w:rPr>
          <w:rFonts w:hint="eastAsia"/>
        </w:rPr>
        <w:t>保险</w:t>
      </w:r>
    </w:p>
    <w:p w:rsidR="004F6599" w:rsidRDefault="004F6599" w:rsidP="004F6599">
      <w:r>
        <w:rPr>
          <w:rFonts w:hint="eastAsia"/>
        </w:rPr>
        <w:t>CIRC大类：</w:t>
      </w:r>
      <w:r w:rsidR="007B182C" w:rsidRPr="00C93F55">
        <w:rPr>
          <w:rFonts w:hint="eastAsia"/>
        </w:rPr>
        <w:t>健康险-短期</w:t>
      </w:r>
      <w:r w:rsidR="007B182C">
        <w:rPr>
          <w:rFonts w:hint="eastAsia"/>
        </w:rPr>
        <w:t>医疗</w:t>
      </w:r>
      <w:r w:rsidR="007B182C" w:rsidRPr="00C93F55">
        <w:rPr>
          <w:rFonts w:hint="eastAsia"/>
        </w:rPr>
        <w:t>保险</w:t>
      </w:r>
    </w:p>
    <w:p w:rsidR="004F6599" w:rsidRPr="00E07490" w:rsidRDefault="004F6599" w:rsidP="004F6599">
      <w:pPr>
        <w:jc w:val="left"/>
      </w:pPr>
      <w:r w:rsidRPr="00DC2767">
        <w:rPr>
          <w:rFonts w:hint="eastAsia"/>
        </w:rPr>
        <w:t>混合合同的拆分和重大保险风险测试</w:t>
      </w:r>
      <w:r w:rsidR="007B182C">
        <w:rPr>
          <w:rFonts w:hint="eastAsia"/>
        </w:rPr>
        <w:t>：</w:t>
      </w:r>
      <w:r w:rsidR="007B182C" w:rsidRPr="00CB6398">
        <w:rPr>
          <w:rFonts w:hint="eastAsia"/>
        </w:rPr>
        <w:t>不可拆分——通过重大保险风险测试</w:t>
      </w:r>
    </w:p>
    <w:p w:rsidR="004F6599" w:rsidRDefault="004F6599" w:rsidP="004F6599">
      <w:pPr>
        <w:pStyle w:val="Heading3"/>
        <w:rPr>
          <w:lang w:eastAsia="zh-CN"/>
        </w:rPr>
      </w:pPr>
      <w:bookmarkStart w:id="99" w:name="_Toc257885390"/>
      <w:bookmarkStart w:id="100" w:name="_Toc268031131"/>
      <w:bookmarkStart w:id="101" w:name="_Toc356821296"/>
      <w:bookmarkStart w:id="102" w:name="_Toc499297308"/>
      <w:r w:rsidRPr="004D2D62">
        <w:rPr>
          <w:rFonts w:hint="eastAsia"/>
          <w:lang w:eastAsia="zh-CN"/>
        </w:rPr>
        <w:t>保额、保费</w:t>
      </w:r>
      <w:bookmarkEnd w:id="99"/>
      <w:bookmarkEnd w:id="100"/>
      <w:bookmarkEnd w:id="101"/>
      <w:bookmarkEnd w:id="102"/>
    </w:p>
    <w:p w:rsidR="004F6599" w:rsidRDefault="004F6599" w:rsidP="004F6599">
      <w:pPr>
        <w:pStyle w:val="Heading4"/>
        <w:rPr>
          <w:lang w:eastAsia="zh-CN"/>
        </w:rPr>
      </w:pPr>
      <w:r>
        <w:rPr>
          <w:rFonts w:hint="eastAsia"/>
          <w:lang w:eastAsia="zh-CN"/>
        </w:rPr>
        <w:t>条款规定</w:t>
      </w:r>
    </w:p>
    <w:p w:rsidR="00441521" w:rsidRDefault="001A5587" w:rsidP="004F6599">
      <w:pPr>
        <w:rPr>
          <w:noProof/>
        </w:rPr>
      </w:pPr>
      <w:r>
        <w:rPr>
          <w:noProof/>
        </w:rPr>
        <w:drawing>
          <wp:inline distT="0" distB="0" distL="0" distR="0" wp14:anchorId="4E4BD139" wp14:editId="4DA64DF3">
            <wp:extent cx="5278120" cy="55713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5278120" cy="557135"/>
                    </a:xfrm>
                    <a:prstGeom prst="rect">
                      <a:avLst/>
                    </a:prstGeom>
                  </pic:spPr>
                </pic:pic>
              </a:graphicData>
            </a:graphic>
          </wp:inline>
        </w:drawing>
      </w:r>
    </w:p>
    <w:p w:rsidR="001A5587" w:rsidRDefault="001A5587" w:rsidP="004F6599">
      <w:pPr>
        <w:rPr>
          <w:ins w:id="103" w:author="Yudong Shen" w:date="2018-02-12T10:36:00Z"/>
        </w:rPr>
      </w:pPr>
      <w:del w:id="104" w:author="Yudong Shen" w:date="2018-02-12T10:36:00Z">
        <w:r w:rsidDel="0095229F">
          <w:rPr>
            <w:noProof/>
          </w:rPr>
          <w:drawing>
            <wp:inline distT="0" distB="0" distL="0" distR="0" wp14:anchorId="7FC9B341" wp14:editId="77EEB4C7">
              <wp:extent cx="5278120" cy="1273713"/>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278120" cy="1273713"/>
                      </a:xfrm>
                      <a:prstGeom prst="rect">
                        <a:avLst/>
                      </a:prstGeom>
                    </pic:spPr>
                  </pic:pic>
                </a:graphicData>
              </a:graphic>
            </wp:inline>
          </w:drawing>
        </w:r>
      </w:del>
    </w:p>
    <w:p w:rsidR="0095229F" w:rsidRDefault="0095229F" w:rsidP="004F6599">
      <w:ins w:id="105" w:author="Yudong Shen" w:date="2018-02-12T10:36:00Z">
        <w:r>
          <w:rPr>
            <w:noProof/>
          </w:rPr>
          <w:drawing>
            <wp:inline distT="0" distB="0" distL="0" distR="0" wp14:anchorId="1D31C575" wp14:editId="1A5189E1">
              <wp:extent cx="5278120" cy="1081282"/>
              <wp:effectExtent l="0" t="0" r="0" b="508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1081282"/>
                      </a:xfrm>
                      <a:prstGeom prst="rect">
                        <a:avLst/>
                      </a:prstGeom>
                    </pic:spPr>
                  </pic:pic>
                </a:graphicData>
              </a:graphic>
            </wp:inline>
          </w:drawing>
        </w:r>
      </w:ins>
    </w:p>
    <w:p w:rsidR="003A212E" w:rsidRPr="00DA2A81" w:rsidRDefault="00754486" w:rsidP="004F6599">
      <w:r>
        <w:rPr>
          <w:noProof/>
        </w:rPr>
        <w:drawing>
          <wp:inline distT="0" distB="0" distL="0" distR="0" wp14:anchorId="04400B7F" wp14:editId="2805CC26">
            <wp:extent cx="4619625" cy="476250"/>
            <wp:effectExtent l="0" t="0" r="9525" b="0"/>
            <wp:docPr id="323" name="Picture 3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4619625" cy="476250"/>
                    </a:xfrm>
                    <a:prstGeom prst="rect">
                      <a:avLst/>
                    </a:prstGeom>
                  </pic:spPr>
                </pic:pic>
              </a:graphicData>
            </a:graphic>
          </wp:inline>
        </w:drawing>
      </w:r>
    </w:p>
    <w:p w:rsidR="004F6599" w:rsidRPr="00ED165F" w:rsidRDefault="004F6599" w:rsidP="00ED165F">
      <w:pPr>
        <w:pStyle w:val="Heading4"/>
      </w:pPr>
      <w:proofErr w:type="spellStart"/>
      <w:r>
        <w:rPr>
          <w:rFonts w:hint="eastAsia"/>
        </w:rPr>
        <w:t>系统定义</w:t>
      </w:r>
      <w:proofErr w:type="spellEnd"/>
    </w:p>
    <w:p w:rsidR="002B2B1F" w:rsidRDefault="002B2B1F" w:rsidP="004F6599">
      <w:pPr>
        <w:numPr>
          <w:ilvl w:val="0"/>
          <w:numId w:val="4"/>
        </w:numPr>
        <w:tabs>
          <w:tab w:val="num" w:pos="360"/>
        </w:tabs>
        <w:ind w:left="360"/>
        <w:jc w:val="left"/>
        <w:rPr>
          <w:szCs w:val="21"/>
        </w:rPr>
      </w:pPr>
      <w:r w:rsidRPr="00E07490">
        <w:rPr>
          <w:rFonts w:hint="eastAsia"/>
          <w:szCs w:val="21"/>
        </w:rPr>
        <w:t>保费定义方向：“定义</w:t>
      </w:r>
      <w:r>
        <w:rPr>
          <w:rFonts w:hint="eastAsia"/>
          <w:szCs w:val="21"/>
        </w:rPr>
        <w:t>保费</w:t>
      </w:r>
      <w:r w:rsidRPr="00E07490">
        <w:rPr>
          <w:rFonts w:hint="eastAsia"/>
          <w:szCs w:val="21"/>
        </w:rPr>
        <w:t>”</w:t>
      </w:r>
    </w:p>
    <w:p w:rsidR="004F6599" w:rsidRDefault="004F6599" w:rsidP="004F6599">
      <w:pPr>
        <w:numPr>
          <w:ilvl w:val="0"/>
          <w:numId w:val="4"/>
        </w:numPr>
        <w:tabs>
          <w:tab w:val="num" w:pos="360"/>
        </w:tabs>
        <w:ind w:left="360"/>
        <w:jc w:val="left"/>
        <w:rPr>
          <w:szCs w:val="21"/>
        </w:rPr>
      </w:pPr>
      <w:r>
        <w:rPr>
          <w:rFonts w:hint="eastAsia"/>
          <w:szCs w:val="21"/>
        </w:rPr>
        <w:t>保费计算属性：按“</w:t>
      </w:r>
      <w:r w:rsidR="006A7AA7">
        <w:rPr>
          <w:rFonts w:hint="eastAsia"/>
          <w:szCs w:val="21"/>
        </w:rPr>
        <w:t>档次</w:t>
      </w:r>
      <w:r w:rsidR="00ED165F">
        <w:rPr>
          <w:rFonts w:hint="eastAsia"/>
          <w:szCs w:val="21"/>
        </w:rPr>
        <w:t>”进行计算</w:t>
      </w:r>
      <w:r w:rsidRPr="00E07490">
        <w:rPr>
          <w:rFonts w:hint="eastAsia"/>
          <w:szCs w:val="21"/>
        </w:rPr>
        <w:t>。</w:t>
      </w:r>
    </w:p>
    <w:p w:rsidR="00F87035" w:rsidRDefault="00F87035" w:rsidP="004F6599">
      <w:pPr>
        <w:numPr>
          <w:ilvl w:val="0"/>
          <w:numId w:val="4"/>
        </w:numPr>
        <w:tabs>
          <w:tab w:val="num" w:pos="360"/>
        </w:tabs>
        <w:ind w:left="360"/>
        <w:jc w:val="left"/>
        <w:rPr>
          <w:szCs w:val="21"/>
        </w:rPr>
      </w:pPr>
      <w:r>
        <w:rPr>
          <w:rFonts w:hint="eastAsia"/>
          <w:szCs w:val="21"/>
        </w:rPr>
        <w:t>年龄时间依据：保单年度当时年龄。</w:t>
      </w:r>
    </w:p>
    <w:p w:rsidR="004F6599" w:rsidRDefault="004F6599" w:rsidP="004F6599">
      <w:pPr>
        <w:numPr>
          <w:ilvl w:val="0"/>
          <w:numId w:val="4"/>
        </w:numPr>
        <w:tabs>
          <w:tab w:val="num" w:pos="360"/>
        </w:tabs>
        <w:ind w:left="360"/>
        <w:jc w:val="left"/>
        <w:rPr>
          <w:szCs w:val="21"/>
        </w:rPr>
      </w:pPr>
      <w:r w:rsidRPr="00E07490">
        <w:rPr>
          <w:rFonts w:hint="eastAsia"/>
          <w:szCs w:val="21"/>
        </w:rPr>
        <w:t>费率数据相关性：</w:t>
      </w:r>
      <w:r>
        <w:rPr>
          <w:rFonts w:hint="eastAsia"/>
          <w:szCs w:val="21"/>
        </w:rPr>
        <w:t>方案</w:t>
      </w:r>
      <w:r w:rsidR="00ED165F">
        <w:rPr>
          <w:rFonts w:hint="eastAsia"/>
          <w:szCs w:val="21"/>
        </w:rPr>
        <w:t>/计划、</w:t>
      </w:r>
      <w:ins w:id="106" w:author="Yudong Shen" w:date="2017-11-24T14:13:00Z">
        <w:r w:rsidR="004A051B">
          <w:rPr>
            <w:rFonts w:hint="eastAsia"/>
            <w:szCs w:val="21"/>
          </w:rPr>
          <w:t>是否社保</w:t>
        </w:r>
      </w:ins>
      <w:del w:id="107" w:author="Yudong Shen" w:date="2017-11-24T14:13:00Z">
        <w:r w:rsidR="003169B6" w:rsidRPr="003169B6" w:rsidDel="004A051B">
          <w:rPr>
            <w:rFonts w:hint="eastAsia"/>
            <w:szCs w:val="21"/>
          </w:rPr>
          <w:delText>是否参加补充医疗保险</w:delText>
        </w:r>
      </w:del>
      <w:r w:rsidR="00563EE0">
        <w:rPr>
          <w:rFonts w:hint="eastAsia"/>
          <w:szCs w:val="21"/>
        </w:rPr>
        <w:t>、</w:t>
      </w:r>
      <w:r w:rsidR="00B56986">
        <w:rPr>
          <w:rFonts w:hint="eastAsia"/>
          <w:szCs w:val="21"/>
        </w:rPr>
        <w:t>被保险人</w:t>
      </w:r>
      <w:del w:id="108" w:author="Yudong Shen" w:date="2017-11-24T14:13:00Z">
        <w:r w:rsidR="00ED165F" w:rsidDel="004A051B">
          <w:rPr>
            <w:rFonts w:hint="eastAsia"/>
            <w:szCs w:val="21"/>
          </w:rPr>
          <w:delText>投保</w:delText>
        </w:r>
      </w:del>
      <w:r w:rsidR="00ED165F">
        <w:rPr>
          <w:rFonts w:hint="eastAsia"/>
          <w:szCs w:val="21"/>
        </w:rPr>
        <w:t>年龄</w:t>
      </w:r>
      <w:r w:rsidR="0020210C">
        <w:rPr>
          <w:rFonts w:hint="eastAsia"/>
          <w:szCs w:val="21"/>
        </w:rPr>
        <w:t>、</w:t>
      </w:r>
      <w:r w:rsidR="0020210C" w:rsidRPr="0020210C">
        <w:rPr>
          <w:rFonts w:hint="eastAsia"/>
          <w:szCs w:val="21"/>
        </w:rPr>
        <w:t>第一活动范围/首年续年</w:t>
      </w:r>
      <w:r>
        <w:rPr>
          <w:rFonts w:hint="eastAsia"/>
          <w:szCs w:val="21"/>
        </w:rPr>
        <w:t>。</w:t>
      </w:r>
    </w:p>
    <w:p w:rsidR="004F6599" w:rsidRDefault="004F6599" w:rsidP="004F6599">
      <w:pPr>
        <w:numPr>
          <w:ilvl w:val="0"/>
          <w:numId w:val="4"/>
        </w:numPr>
        <w:tabs>
          <w:tab w:val="num" w:pos="360"/>
        </w:tabs>
        <w:ind w:left="360"/>
        <w:jc w:val="left"/>
        <w:rPr>
          <w:szCs w:val="21"/>
        </w:rPr>
      </w:pPr>
      <w:r>
        <w:rPr>
          <w:rFonts w:hint="eastAsia"/>
          <w:szCs w:val="21"/>
        </w:rPr>
        <w:t>具体费率数据如下所示</w:t>
      </w:r>
      <w:r w:rsidRPr="00E07490">
        <w:rPr>
          <w:rFonts w:hint="eastAsia"/>
          <w:szCs w:val="21"/>
        </w:rPr>
        <w:t>:</w:t>
      </w:r>
    </w:p>
    <w:bookmarkStart w:id="109" w:name="_MON_1573388345"/>
    <w:bookmarkStart w:id="110" w:name="_MON_1579936748"/>
    <w:bookmarkStart w:id="111" w:name="_MON_1571572295"/>
    <w:bookmarkStart w:id="112" w:name="_MON_1571572300"/>
    <w:bookmarkStart w:id="113" w:name="_MON_1579937112"/>
    <w:bookmarkEnd w:id="109"/>
    <w:bookmarkEnd w:id="110"/>
    <w:bookmarkEnd w:id="111"/>
    <w:bookmarkEnd w:id="112"/>
    <w:bookmarkEnd w:id="113"/>
    <w:bookmarkStart w:id="114" w:name="_MON_1582987840"/>
    <w:bookmarkEnd w:id="114"/>
    <w:p w:rsidR="004F6599" w:rsidRDefault="002E564E" w:rsidP="00ED165F">
      <w:pPr>
        <w:ind w:left="360"/>
        <w:jc w:val="left"/>
        <w:rPr>
          <w:szCs w:val="21"/>
        </w:rPr>
      </w:pPr>
      <w:ins w:id="115" w:author="Yudong Shen" w:date="2018-03-19T18:04:00Z">
        <w:r>
          <w:rPr>
            <w:szCs w:val="21"/>
          </w:rPr>
          <w:object w:dxaOrig="1534" w:dyaOrig="963">
            <v:shape id="_x0000_i1037" type="#_x0000_t75" style="width:76.5pt;height:48pt" o:ole="">
              <v:imagedata r:id="rId32" o:title=""/>
            </v:shape>
            <o:OLEObject Type="Embed" ProgID="Word.Document.8" ShapeID="_x0000_i1037" DrawAspect="Icon" ObjectID="_1582987877" r:id="rId33">
              <o:FieldCodes>\s</o:FieldCodes>
            </o:OLEObject>
          </w:object>
        </w:r>
      </w:ins>
      <w:del w:id="116" w:author="Yudong Shen" w:date="2018-03-19T18:04:00Z">
        <w:r w:rsidR="00D45DBD" w:rsidDel="002E564E">
          <w:rPr>
            <w:szCs w:val="21"/>
          </w:rPr>
          <w:fldChar w:fldCharType="begin"/>
        </w:r>
        <w:r w:rsidR="00D45DBD" w:rsidDel="002E564E">
          <w:rPr>
            <w:szCs w:val="21"/>
          </w:rPr>
          <w:fldChar w:fldCharType="separate"/>
        </w:r>
        <w:r w:rsidR="00D45DBD" w:rsidDel="002E564E">
          <w:rPr>
            <w:szCs w:val="21"/>
          </w:rPr>
          <w:fldChar w:fldCharType="end"/>
        </w:r>
      </w:del>
      <w:del w:id="117" w:author="Yudong Shen" w:date="2018-02-12T10:31:00Z">
        <w:r w:rsidR="001A5587" w:rsidDel="00D45DBD">
          <w:rPr>
            <w:szCs w:val="21"/>
          </w:rPr>
          <w:fldChar w:fldCharType="begin"/>
        </w:r>
        <w:r w:rsidR="001A5587" w:rsidDel="00D45DBD">
          <w:rPr>
            <w:szCs w:val="21"/>
          </w:rPr>
          <w:fldChar w:fldCharType="end"/>
        </w:r>
      </w:del>
      <w:bookmarkStart w:id="118" w:name="_MON_1536064648"/>
      <w:bookmarkEnd w:id="118"/>
      <w:del w:id="119" w:author="Yudong Shen" w:date="2017-11-28T15:22:00Z">
        <w:r w:rsidR="0020210C" w:rsidDel="001A5587">
          <w:rPr>
            <w:szCs w:val="21"/>
          </w:rPr>
          <w:object w:dxaOrig="1534" w:dyaOrig="963">
            <v:shape id="_x0000_i1027" type="#_x0000_t75" style="width:76.5pt;height:48pt" o:ole="">
              <v:imagedata r:id="rId34" o:title=""/>
            </v:shape>
            <o:OLEObject Type="Embed" ProgID="Word.Document.8" ShapeID="_x0000_i1027" DrawAspect="Icon" ObjectID="_1582987878" r:id="rId35">
              <o:FieldCodes>\s</o:FieldCodes>
            </o:OLEObject>
          </w:object>
        </w:r>
      </w:del>
    </w:p>
    <w:p w:rsidR="005936FE" w:rsidRPr="00B0638F" w:rsidRDefault="005936FE" w:rsidP="005936FE">
      <w:pPr>
        <w:pStyle w:val="Heading3"/>
        <w:spacing w:line="360" w:lineRule="auto"/>
        <w:jc w:val="left"/>
        <w:rPr>
          <w:lang w:eastAsia="zh-CN"/>
        </w:rPr>
      </w:pPr>
      <w:bookmarkStart w:id="120" w:name="_Toc373943102"/>
      <w:bookmarkStart w:id="121" w:name="_Toc456690028"/>
      <w:bookmarkStart w:id="122" w:name="_Toc499297309"/>
      <w:r>
        <w:rPr>
          <w:rFonts w:hint="eastAsia"/>
          <w:lang w:eastAsia="zh-CN"/>
        </w:rPr>
        <w:t>手续费比例（费用率）</w:t>
      </w:r>
      <w:r w:rsidRPr="00B0638F">
        <w:rPr>
          <w:rFonts w:hint="eastAsia"/>
          <w:lang w:eastAsia="zh-CN"/>
        </w:rPr>
        <w:t>定义</w:t>
      </w:r>
      <w:bookmarkEnd w:id="120"/>
      <w:bookmarkEnd w:id="121"/>
      <w:bookmarkEnd w:id="122"/>
    </w:p>
    <w:p w:rsidR="005936FE" w:rsidRPr="007E4E55" w:rsidRDefault="005936FE" w:rsidP="005936FE">
      <w:pPr>
        <w:pStyle w:val="Heading4"/>
      </w:pPr>
      <w:proofErr w:type="spellStart"/>
      <w:r w:rsidRPr="007E4E55">
        <w:rPr>
          <w:rFonts w:hint="eastAsia"/>
        </w:rPr>
        <w:t>条款规定</w:t>
      </w:r>
      <w:proofErr w:type="spellEnd"/>
    </w:p>
    <w:p w:rsidR="005936FE" w:rsidRDefault="001A5587" w:rsidP="005936FE">
      <w:ins w:id="123" w:author="Yudong Shen" w:date="2017-11-28T15:23:00Z">
        <w:r>
          <w:rPr>
            <w:noProof/>
          </w:rPr>
          <w:lastRenderedPageBreak/>
          <w:drawing>
            <wp:inline distT="0" distB="0" distL="0" distR="0" wp14:anchorId="656B672A" wp14:editId="2AD692CD">
              <wp:extent cx="5278120" cy="361649"/>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361649"/>
                      </a:xfrm>
                      <a:prstGeom prst="rect">
                        <a:avLst/>
                      </a:prstGeom>
                    </pic:spPr>
                  </pic:pic>
                </a:graphicData>
              </a:graphic>
            </wp:inline>
          </w:drawing>
        </w:r>
      </w:ins>
    </w:p>
    <w:p w:rsidR="005936FE" w:rsidRDefault="005936FE" w:rsidP="005936FE">
      <w:pPr>
        <w:pStyle w:val="Heading4"/>
      </w:pPr>
      <w:proofErr w:type="spellStart"/>
      <w:r w:rsidRPr="00855EED">
        <w:rPr>
          <w:rFonts w:hint="eastAsia"/>
        </w:rPr>
        <w:t>系统定义</w:t>
      </w:r>
      <w:proofErr w:type="spellEnd"/>
    </w:p>
    <w:p w:rsidR="005936FE" w:rsidRPr="00C2799C" w:rsidRDefault="005936FE" w:rsidP="00D9054C">
      <w:pPr>
        <w:numPr>
          <w:ilvl w:val="0"/>
          <w:numId w:val="42"/>
        </w:numPr>
      </w:pPr>
      <w:r w:rsidRPr="00C2799C">
        <w:rPr>
          <w:rFonts w:hint="eastAsia"/>
        </w:rPr>
        <w:t>费用率定义为：</w:t>
      </w:r>
      <w:r>
        <w:rPr>
          <w:rFonts w:hint="eastAsia"/>
        </w:rPr>
        <w:t>0.35。</w:t>
      </w:r>
    </w:p>
    <w:p w:rsidR="005936FE" w:rsidRPr="005936FE" w:rsidRDefault="00F87035" w:rsidP="005936FE">
      <w:pPr>
        <w:ind w:firstLineChars="150" w:firstLine="315"/>
        <w:rPr>
          <w:i/>
        </w:rPr>
      </w:pPr>
      <w:r>
        <w:rPr>
          <w:rFonts w:hint="eastAsia"/>
          <w:i/>
          <w:szCs w:val="21"/>
        </w:rPr>
        <w:t>（</w:t>
      </w:r>
      <w:r w:rsidR="005936FE" w:rsidRPr="008224CE">
        <w:rPr>
          <w:rFonts w:hint="eastAsia"/>
          <w:i/>
          <w:szCs w:val="21"/>
        </w:rPr>
        <w:t>请注意此点的产品定义是在</w:t>
      </w:r>
      <w:r w:rsidR="005936FE" w:rsidRPr="008224CE">
        <w:rPr>
          <w:rFonts w:hint="eastAsia"/>
          <w:i/>
        </w:rPr>
        <w:t>：保费/保额计算-&gt;费用率</w:t>
      </w:r>
      <w:r>
        <w:rPr>
          <w:rFonts w:hint="eastAsia"/>
          <w:i/>
        </w:rPr>
        <w:t>）</w:t>
      </w:r>
    </w:p>
    <w:p w:rsidR="004F6599" w:rsidRDefault="004F6599" w:rsidP="004F6599">
      <w:pPr>
        <w:pStyle w:val="Heading3"/>
        <w:rPr>
          <w:lang w:eastAsia="zh-CN"/>
        </w:rPr>
      </w:pPr>
      <w:bookmarkStart w:id="124" w:name="_Toc257885392"/>
      <w:bookmarkStart w:id="125" w:name="_Toc268031132"/>
      <w:bookmarkStart w:id="126" w:name="_Toc356821298"/>
      <w:bookmarkStart w:id="127" w:name="_Toc499297310"/>
      <w:proofErr w:type="spellStart"/>
      <w:r w:rsidRPr="004A6A90">
        <w:rPr>
          <w:rFonts w:hint="eastAsia"/>
        </w:rPr>
        <w:t>保单价值</w:t>
      </w:r>
      <w:bookmarkEnd w:id="124"/>
      <w:bookmarkEnd w:id="125"/>
      <w:bookmarkEnd w:id="126"/>
      <w:bookmarkEnd w:id="127"/>
      <w:proofErr w:type="spellEnd"/>
    </w:p>
    <w:p w:rsidR="004F6599" w:rsidRDefault="004F6599" w:rsidP="004F6599">
      <w:pPr>
        <w:pStyle w:val="Heading4"/>
        <w:rPr>
          <w:lang w:eastAsia="zh-CN"/>
        </w:rPr>
      </w:pPr>
      <w:r>
        <w:rPr>
          <w:rFonts w:hint="eastAsia"/>
          <w:lang w:eastAsia="zh-CN"/>
        </w:rPr>
        <w:t>条款规定</w:t>
      </w:r>
    </w:p>
    <w:p w:rsidR="004F6599" w:rsidRPr="00C31DA8" w:rsidRDefault="001A5587" w:rsidP="00ED165F">
      <w:pPr>
        <w:rPr>
          <w:noProof/>
        </w:rPr>
      </w:pPr>
      <w:bookmarkStart w:id="128" w:name="_MON_1528892381"/>
      <w:bookmarkEnd w:id="128"/>
      <w:ins w:id="129" w:author="Yudong Shen" w:date="2017-11-28T15:23:00Z">
        <w:r>
          <w:rPr>
            <w:noProof/>
          </w:rPr>
          <w:drawing>
            <wp:inline distT="0" distB="0" distL="0" distR="0" wp14:anchorId="0A14492F" wp14:editId="6E874DE2">
              <wp:extent cx="5278120" cy="361649"/>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361649"/>
                      </a:xfrm>
                      <a:prstGeom prst="rect">
                        <a:avLst/>
                      </a:prstGeom>
                    </pic:spPr>
                  </pic:pic>
                </a:graphicData>
              </a:graphic>
            </wp:inline>
          </w:drawing>
        </w:r>
      </w:ins>
    </w:p>
    <w:p w:rsidR="004F6599" w:rsidRDefault="004F6599" w:rsidP="004F6599">
      <w:pPr>
        <w:pStyle w:val="Heading4"/>
        <w:rPr>
          <w:lang w:eastAsia="zh-CN"/>
        </w:rPr>
      </w:pPr>
      <w:proofErr w:type="spellStart"/>
      <w:r>
        <w:rPr>
          <w:rFonts w:hint="eastAsia"/>
        </w:rPr>
        <w:t>系统定义</w:t>
      </w:r>
      <w:proofErr w:type="spellEnd"/>
    </w:p>
    <w:p w:rsidR="00ED165F" w:rsidRDefault="00ED165F" w:rsidP="00ED165F">
      <w:r>
        <w:rPr>
          <w:rFonts w:hint="eastAsia"/>
        </w:rPr>
        <w:t>根据条款要求，</w:t>
      </w:r>
      <w:r w:rsidRPr="004324D4">
        <w:rPr>
          <w:rFonts w:hint="eastAsia"/>
        </w:rPr>
        <w:t>退保金公式选择“</w:t>
      </w:r>
      <w:r w:rsidRPr="004324D4">
        <w:t>退保金公式5(无退保金)</w:t>
      </w:r>
      <w:r w:rsidRPr="004324D4">
        <w:rPr>
          <w:rFonts w:hint="eastAsia"/>
        </w:rPr>
        <w:t>”。</w:t>
      </w:r>
    </w:p>
    <w:p w:rsidR="00ED165F" w:rsidRDefault="00F87035" w:rsidP="00ED165F">
      <w:r>
        <w:rPr>
          <w:rFonts w:hint="eastAsia"/>
        </w:rPr>
        <w:t>（</w:t>
      </w:r>
      <w:r w:rsidR="00ED165F" w:rsidRPr="0027346C">
        <w:rPr>
          <w:rFonts w:hint="eastAsia"/>
        </w:rPr>
        <w:t>此处无退保金是指无现价的退保金，该产品退保时有未到期保费</w:t>
      </w:r>
      <w:r>
        <w:rPr>
          <w:rFonts w:hint="eastAsia"/>
        </w:rPr>
        <w:t>）</w:t>
      </w:r>
    </w:p>
    <w:p w:rsidR="004F6599" w:rsidRPr="00E07490" w:rsidRDefault="004F6599" w:rsidP="004F6599">
      <w:pPr>
        <w:pStyle w:val="Heading3"/>
      </w:pPr>
      <w:bookmarkStart w:id="130" w:name="_Toc257885393"/>
      <w:bookmarkStart w:id="131" w:name="_Toc268031133"/>
      <w:bookmarkStart w:id="132" w:name="_Toc356821299"/>
      <w:bookmarkStart w:id="133" w:name="_Toc499297311"/>
      <w:proofErr w:type="spellStart"/>
      <w:r w:rsidRPr="00E07490">
        <w:rPr>
          <w:rFonts w:hint="eastAsia"/>
        </w:rPr>
        <w:t>责任定义</w:t>
      </w:r>
      <w:bookmarkEnd w:id="130"/>
      <w:bookmarkEnd w:id="131"/>
      <w:bookmarkEnd w:id="132"/>
      <w:bookmarkEnd w:id="133"/>
      <w:proofErr w:type="spellEnd"/>
    </w:p>
    <w:p w:rsidR="004F6599" w:rsidRDefault="004F6599" w:rsidP="004F6599">
      <w:pPr>
        <w:pStyle w:val="Heading4"/>
        <w:rPr>
          <w:lang w:eastAsia="zh-CN"/>
        </w:rPr>
      </w:pPr>
      <w:r>
        <w:rPr>
          <w:rFonts w:hint="eastAsia"/>
          <w:lang w:eastAsia="zh-CN"/>
        </w:rPr>
        <w:t>条款规定</w:t>
      </w:r>
    </w:p>
    <w:p w:rsidR="006473D7" w:rsidRDefault="001A5587" w:rsidP="004F6599">
      <w:ins w:id="134" w:author="Yudong Shen" w:date="2017-11-28T15:26:00Z">
        <w:r>
          <w:rPr>
            <w:noProof/>
          </w:rPr>
          <w:drawing>
            <wp:inline distT="0" distB="0" distL="0" distR="0" wp14:anchorId="5A21414A" wp14:editId="62F26DDF">
              <wp:extent cx="5115248" cy="40957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7"/>
                      <a:stretch>
                        <a:fillRect/>
                      </a:stretch>
                    </pic:blipFill>
                    <pic:spPr>
                      <a:xfrm>
                        <a:off x="0" y="0"/>
                        <a:ext cx="5116479" cy="4096736"/>
                      </a:xfrm>
                      <a:prstGeom prst="rect">
                        <a:avLst/>
                      </a:prstGeom>
                    </pic:spPr>
                  </pic:pic>
                </a:graphicData>
              </a:graphic>
            </wp:inline>
          </w:drawing>
        </w:r>
      </w:ins>
    </w:p>
    <w:p w:rsidR="00F87035" w:rsidRDefault="001A5587" w:rsidP="004F6599">
      <w:ins w:id="135" w:author="Yudong Shen" w:date="2017-11-28T15:28:00Z">
        <w:r>
          <w:rPr>
            <w:noProof/>
          </w:rPr>
          <w:lastRenderedPageBreak/>
          <w:drawing>
            <wp:inline distT="0" distB="0" distL="0" distR="0" wp14:anchorId="63C8219D" wp14:editId="155AC998">
              <wp:extent cx="509587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8"/>
                      <a:stretch>
                        <a:fillRect/>
                      </a:stretch>
                    </pic:blipFill>
                    <pic:spPr>
                      <a:xfrm>
                        <a:off x="0" y="0"/>
                        <a:ext cx="5095875" cy="4343400"/>
                      </a:xfrm>
                      <a:prstGeom prst="rect">
                        <a:avLst/>
                      </a:prstGeom>
                    </pic:spPr>
                  </pic:pic>
                </a:graphicData>
              </a:graphic>
            </wp:inline>
          </w:drawing>
        </w:r>
      </w:ins>
    </w:p>
    <w:p w:rsidR="00F87035" w:rsidRDefault="00734B5F" w:rsidP="004F6599">
      <w:ins w:id="136" w:author="Yudong Shen" w:date="2017-11-28T15:33:00Z">
        <w:r>
          <w:rPr>
            <w:noProof/>
          </w:rPr>
          <w:drawing>
            <wp:inline distT="0" distB="0" distL="0" distR="0" wp14:anchorId="6D0106D2" wp14:editId="5B6F8CA4">
              <wp:extent cx="5086350" cy="33337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9"/>
                      <a:stretch>
                        <a:fillRect/>
                      </a:stretch>
                    </pic:blipFill>
                    <pic:spPr>
                      <a:xfrm>
                        <a:off x="0" y="0"/>
                        <a:ext cx="5086350" cy="3333750"/>
                      </a:xfrm>
                      <a:prstGeom prst="rect">
                        <a:avLst/>
                      </a:prstGeom>
                    </pic:spPr>
                  </pic:pic>
                </a:graphicData>
              </a:graphic>
            </wp:inline>
          </w:drawing>
        </w:r>
      </w:ins>
    </w:p>
    <w:p w:rsidR="00F87035" w:rsidRDefault="00734B5F" w:rsidP="004F6599">
      <w:ins w:id="137" w:author="Yudong Shen" w:date="2017-11-28T15:34:00Z">
        <w:r>
          <w:rPr>
            <w:noProof/>
          </w:rPr>
          <w:lastRenderedPageBreak/>
          <w:drawing>
            <wp:inline distT="0" distB="0" distL="0" distR="0" wp14:anchorId="38CCD459" wp14:editId="54CB051F">
              <wp:extent cx="5133975" cy="423862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0"/>
                      <a:stretch>
                        <a:fillRect/>
                      </a:stretch>
                    </pic:blipFill>
                    <pic:spPr>
                      <a:xfrm>
                        <a:off x="0" y="0"/>
                        <a:ext cx="5133975" cy="4238625"/>
                      </a:xfrm>
                      <a:prstGeom prst="rect">
                        <a:avLst/>
                      </a:prstGeom>
                    </pic:spPr>
                  </pic:pic>
                </a:graphicData>
              </a:graphic>
            </wp:inline>
          </w:drawing>
        </w:r>
      </w:ins>
    </w:p>
    <w:p w:rsidR="0008029B" w:rsidRDefault="00734B5F" w:rsidP="004F6599">
      <w:pPr>
        <w:rPr>
          <w:ins w:id="138" w:author="Yudong Shen" w:date="2018-02-12T10:38:00Z"/>
        </w:rPr>
      </w:pPr>
      <w:del w:id="139" w:author="Yudong Shen" w:date="2018-02-12T10:38:00Z">
        <w:r w:rsidDel="0095229F">
          <w:rPr>
            <w:noProof/>
          </w:rPr>
          <w:drawing>
            <wp:inline distT="0" distB="0" distL="0" distR="0" wp14:anchorId="4BF48EDE" wp14:editId="0019C80C">
              <wp:extent cx="5000625" cy="1206239"/>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5001829" cy="1206529"/>
                      </a:xfrm>
                      <a:prstGeom prst="rect">
                        <a:avLst/>
                      </a:prstGeom>
                    </pic:spPr>
                  </pic:pic>
                </a:graphicData>
              </a:graphic>
            </wp:inline>
          </w:drawing>
        </w:r>
      </w:del>
    </w:p>
    <w:p w:rsidR="0095229F" w:rsidRPr="002A5A74" w:rsidRDefault="0095229F" w:rsidP="004F6599">
      <w:ins w:id="140" w:author="Yudong Shen" w:date="2018-02-12T10:38:00Z">
        <w:r>
          <w:rPr>
            <w:noProof/>
          </w:rPr>
          <w:drawing>
            <wp:inline distT="0" distB="0" distL="0" distR="0" wp14:anchorId="571B6F56" wp14:editId="3B342FF7">
              <wp:extent cx="5278120" cy="1081282"/>
              <wp:effectExtent l="0" t="0" r="0" b="508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5278120" cy="1081282"/>
                      </a:xfrm>
                      <a:prstGeom prst="rect">
                        <a:avLst/>
                      </a:prstGeom>
                    </pic:spPr>
                  </pic:pic>
                </a:graphicData>
              </a:graphic>
            </wp:inline>
          </w:drawing>
        </w:r>
      </w:ins>
    </w:p>
    <w:p w:rsidR="004F6599" w:rsidRDefault="004F6599" w:rsidP="004F6599">
      <w:pPr>
        <w:pStyle w:val="Heading4"/>
        <w:rPr>
          <w:lang w:eastAsia="zh-CN"/>
        </w:rPr>
      </w:pPr>
      <w:r>
        <w:rPr>
          <w:rFonts w:hint="eastAsia"/>
          <w:lang w:eastAsia="zh-CN"/>
        </w:rPr>
        <w:t>程序开发</w:t>
      </w:r>
    </w:p>
    <w:p w:rsidR="00C97BC7" w:rsidRDefault="00C97BC7" w:rsidP="00D9054C">
      <w:pPr>
        <w:numPr>
          <w:ilvl w:val="0"/>
          <w:numId w:val="43"/>
        </w:numPr>
        <w:jc w:val="left"/>
      </w:pPr>
      <w:r>
        <w:rPr>
          <w:rFonts w:hint="eastAsia"/>
        </w:rPr>
        <w:t>新增责任：</w:t>
      </w:r>
      <w:ins w:id="141" w:author="Yudong Shen" w:date="2017-12-05T11:49:00Z">
        <w:r w:rsidR="00D30768">
          <w:rPr>
            <w:rFonts w:hint="eastAsia"/>
          </w:rPr>
          <w:t>913</w:t>
        </w:r>
      </w:ins>
      <w:del w:id="142" w:author="Yudong Shen" w:date="2017-12-05T11:48:00Z">
        <w:r w:rsidDel="00D30768">
          <w:rPr>
            <w:rFonts w:hint="eastAsia"/>
          </w:rPr>
          <w:delText>X1</w:delText>
        </w:r>
      </w:del>
      <w:r>
        <w:rPr>
          <w:rFonts w:hint="eastAsia"/>
        </w:rPr>
        <w:t>-意外门</w:t>
      </w:r>
      <w:r w:rsidRPr="0024287A">
        <w:rPr>
          <w:rFonts w:hint="eastAsia"/>
        </w:rPr>
        <w:t>诊</w:t>
      </w:r>
      <w:r>
        <w:rPr>
          <w:rFonts w:hint="eastAsia"/>
        </w:rPr>
        <w:t>手术医疗</w:t>
      </w:r>
      <w:r w:rsidRPr="0024287A">
        <w:rPr>
          <w:rFonts w:hint="eastAsia"/>
        </w:rPr>
        <w:t>费用、</w:t>
      </w:r>
      <w:ins w:id="143" w:author="Yudong Shen" w:date="2017-12-05T11:49:00Z">
        <w:r w:rsidR="00D30768">
          <w:rPr>
            <w:rFonts w:hint="eastAsia"/>
          </w:rPr>
          <w:t>914</w:t>
        </w:r>
      </w:ins>
      <w:del w:id="144" w:author="Yudong Shen" w:date="2017-12-05T11:49:00Z">
        <w:r w:rsidDel="00D30768">
          <w:rPr>
            <w:rFonts w:hint="eastAsia"/>
          </w:rPr>
          <w:delText>X2</w:delText>
        </w:r>
      </w:del>
      <w:r w:rsidRPr="0024287A">
        <w:rPr>
          <w:rFonts w:hint="eastAsia"/>
        </w:rPr>
        <w:t>-</w:t>
      </w:r>
      <w:r>
        <w:rPr>
          <w:rFonts w:hint="eastAsia"/>
        </w:rPr>
        <w:t>非意外门</w:t>
      </w:r>
      <w:r w:rsidRPr="0024287A">
        <w:rPr>
          <w:rFonts w:hint="eastAsia"/>
        </w:rPr>
        <w:t>诊</w:t>
      </w:r>
      <w:r>
        <w:rPr>
          <w:rFonts w:hint="eastAsia"/>
        </w:rPr>
        <w:t>手术医疗</w:t>
      </w:r>
      <w:r w:rsidRPr="0024287A">
        <w:rPr>
          <w:rFonts w:hint="eastAsia"/>
        </w:rPr>
        <w:t>费用，责任大类</w:t>
      </w:r>
      <w:r>
        <w:rPr>
          <w:rFonts w:hint="eastAsia"/>
        </w:rPr>
        <w:t>(LIAB_CATEGORY)</w:t>
      </w:r>
      <w:r w:rsidRPr="0024287A">
        <w:rPr>
          <w:rFonts w:hint="eastAsia"/>
        </w:rPr>
        <w:t>为</w:t>
      </w:r>
      <w:r>
        <w:rPr>
          <w:rFonts w:hint="eastAsia"/>
        </w:rPr>
        <w:t>“</w:t>
      </w:r>
      <w:r w:rsidRPr="0024287A">
        <w:rPr>
          <w:rFonts w:hint="eastAsia"/>
        </w:rPr>
        <w:t>6-医疗费用</w:t>
      </w:r>
      <w:r>
        <w:rPr>
          <w:rFonts w:hint="eastAsia"/>
        </w:rPr>
        <w:t>”；</w:t>
      </w:r>
    </w:p>
    <w:p w:rsidR="00246A8F" w:rsidRDefault="00246A8F" w:rsidP="00D9054C">
      <w:pPr>
        <w:numPr>
          <w:ilvl w:val="0"/>
          <w:numId w:val="43"/>
        </w:numPr>
        <w:jc w:val="left"/>
      </w:pPr>
      <w:r>
        <w:rPr>
          <w:rFonts w:hint="eastAsia"/>
        </w:rPr>
        <w:t>新增责任：</w:t>
      </w:r>
      <w:ins w:id="145" w:author="Yudong Shen" w:date="2017-12-05T11:49:00Z">
        <w:r w:rsidR="00D30768">
          <w:rPr>
            <w:rFonts w:hint="eastAsia"/>
          </w:rPr>
          <w:t>915</w:t>
        </w:r>
      </w:ins>
      <w:del w:id="146" w:author="Yudong Shen" w:date="2017-12-05T11:49:00Z">
        <w:r w:rsidDel="00D30768">
          <w:rPr>
            <w:rFonts w:hint="eastAsia"/>
          </w:rPr>
          <w:delText>X3</w:delText>
        </w:r>
      </w:del>
      <w:r>
        <w:rPr>
          <w:rFonts w:hint="eastAsia"/>
        </w:rPr>
        <w:t>-恶性肿瘤住院医疗费用、</w:t>
      </w:r>
      <w:ins w:id="147" w:author="Yudong Shen" w:date="2017-12-05T11:49:00Z">
        <w:r w:rsidR="00D30768">
          <w:rPr>
            <w:rFonts w:hint="eastAsia"/>
          </w:rPr>
          <w:t>916</w:t>
        </w:r>
      </w:ins>
      <w:del w:id="148" w:author="Yudong Shen" w:date="2017-12-05T11:49:00Z">
        <w:r w:rsidDel="00D30768">
          <w:rPr>
            <w:rFonts w:hint="eastAsia"/>
          </w:rPr>
          <w:delText>X4</w:delText>
        </w:r>
      </w:del>
      <w:r>
        <w:rPr>
          <w:rFonts w:hint="eastAsia"/>
        </w:rPr>
        <w:t>-恶性肿瘤特殊门诊医疗费用、</w:t>
      </w:r>
      <w:ins w:id="149" w:author="Yudong Shen" w:date="2017-12-05T11:49:00Z">
        <w:r w:rsidR="00D30768">
          <w:rPr>
            <w:rFonts w:hint="eastAsia"/>
          </w:rPr>
          <w:t>917</w:t>
        </w:r>
      </w:ins>
      <w:del w:id="150" w:author="Yudong Shen" w:date="2017-12-05T11:49:00Z">
        <w:r w:rsidDel="00D30768">
          <w:rPr>
            <w:rFonts w:hint="eastAsia"/>
          </w:rPr>
          <w:delText>X5</w:delText>
        </w:r>
      </w:del>
      <w:r>
        <w:rPr>
          <w:rFonts w:hint="eastAsia"/>
        </w:rPr>
        <w:t>-恶性肿瘤门诊手术医疗费用、</w:t>
      </w:r>
      <w:ins w:id="151" w:author="Yudong Shen" w:date="2017-12-05T11:49:00Z">
        <w:r w:rsidR="00D30768">
          <w:rPr>
            <w:rFonts w:hint="eastAsia"/>
          </w:rPr>
          <w:t>918</w:t>
        </w:r>
      </w:ins>
      <w:del w:id="152" w:author="Yudong Shen" w:date="2017-12-05T11:49:00Z">
        <w:r w:rsidDel="00D30768">
          <w:rPr>
            <w:rFonts w:hint="eastAsia"/>
          </w:rPr>
          <w:delText>X6</w:delText>
        </w:r>
      </w:del>
      <w:r>
        <w:rPr>
          <w:rFonts w:hint="eastAsia"/>
        </w:rPr>
        <w:t>-恶性肿瘤住院前后门急诊医疗费用，</w:t>
      </w:r>
      <w:r w:rsidRPr="0024287A">
        <w:rPr>
          <w:rFonts w:hint="eastAsia"/>
        </w:rPr>
        <w:t>责任大类</w:t>
      </w:r>
      <w:r>
        <w:rPr>
          <w:rFonts w:hint="eastAsia"/>
        </w:rPr>
        <w:t>(LIAB_CATEGORY)</w:t>
      </w:r>
      <w:r w:rsidRPr="0024287A">
        <w:rPr>
          <w:rFonts w:hint="eastAsia"/>
        </w:rPr>
        <w:t>为</w:t>
      </w:r>
      <w:r>
        <w:rPr>
          <w:rFonts w:hint="eastAsia"/>
        </w:rPr>
        <w:t>“</w:t>
      </w:r>
      <w:r w:rsidRPr="0024287A">
        <w:rPr>
          <w:rFonts w:hint="eastAsia"/>
        </w:rPr>
        <w:t>6-医疗费用</w:t>
      </w:r>
      <w:r>
        <w:rPr>
          <w:rFonts w:hint="eastAsia"/>
        </w:rPr>
        <w:t>”；</w:t>
      </w:r>
    </w:p>
    <w:p w:rsidR="006F4D55" w:rsidRDefault="006F4D55" w:rsidP="00D9054C">
      <w:pPr>
        <w:numPr>
          <w:ilvl w:val="0"/>
          <w:numId w:val="43"/>
        </w:numPr>
        <w:jc w:val="left"/>
      </w:pPr>
      <w:r>
        <w:rPr>
          <w:rFonts w:hint="eastAsia"/>
        </w:rPr>
        <w:t>修改“688-疾病特殊门诊医疗”的责任名称为“688-非意外特殊门诊医疗”；</w:t>
      </w:r>
    </w:p>
    <w:p w:rsidR="006F4D55" w:rsidRDefault="006F4D55" w:rsidP="006F4D55">
      <w:pPr>
        <w:numPr>
          <w:ilvl w:val="0"/>
          <w:numId w:val="43"/>
        </w:numPr>
        <w:jc w:val="left"/>
      </w:pPr>
      <w:r>
        <w:rPr>
          <w:rFonts w:hint="eastAsia"/>
        </w:rPr>
        <w:t>修改“698-</w:t>
      </w:r>
      <w:r w:rsidRPr="006F4D55">
        <w:rPr>
          <w:rFonts w:hint="eastAsia"/>
        </w:rPr>
        <w:t>疾病住院前后门急诊费用</w:t>
      </w:r>
      <w:r>
        <w:rPr>
          <w:rFonts w:hint="eastAsia"/>
        </w:rPr>
        <w:t>”的责任名称为“698-非意外</w:t>
      </w:r>
      <w:r w:rsidRPr="006F4D55">
        <w:rPr>
          <w:rFonts w:hint="eastAsia"/>
        </w:rPr>
        <w:t>住院前后门急诊费用</w:t>
      </w:r>
      <w:r>
        <w:rPr>
          <w:rFonts w:hint="eastAsia"/>
        </w:rPr>
        <w:t>”</w:t>
      </w:r>
      <w:r w:rsidR="00CA5A76">
        <w:rPr>
          <w:rFonts w:hint="eastAsia"/>
        </w:rPr>
        <w:t>。</w:t>
      </w:r>
    </w:p>
    <w:p w:rsidR="004F6599" w:rsidRDefault="004F6599" w:rsidP="004F6599">
      <w:pPr>
        <w:pStyle w:val="Heading4"/>
        <w:rPr>
          <w:lang w:eastAsia="zh-CN"/>
        </w:rPr>
      </w:pPr>
      <w:bookmarkStart w:id="153" w:name="_系统定义_1"/>
      <w:bookmarkEnd w:id="153"/>
      <w:r w:rsidRPr="00E07490">
        <w:rPr>
          <w:rFonts w:hint="eastAsia"/>
          <w:lang w:eastAsia="zh-CN"/>
        </w:rPr>
        <w:lastRenderedPageBreak/>
        <w:t>系统定义</w:t>
      </w:r>
    </w:p>
    <w:p w:rsidR="007B2F63" w:rsidRDefault="006F4D55" w:rsidP="006F4D55">
      <w:pPr>
        <w:numPr>
          <w:ilvl w:val="0"/>
          <w:numId w:val="27"/>
        </w:numPr>
      </w:pPr>
      <w:r>
        <w:rPr>
          <w:rFonts w:hint="eastAsia"/>
        </w:rPr>
        <w:t>该险种需定义1</w:t>
      </w:r>
      <w:r w:rsidR="00246A8F">
        <w:rPr>
          <w:rFonts w:hint="eastAsia"/>
        </w:rPr>
        <w:t>2</w:t>
      </w:r>
      <w:r>
        <w:rPr>
          <w:rFonts w:hint="eastAsia"/>
        </w:rPr>
        <w:t>个一般责任：</w:t>
      </w:r>
    </w:p>
    <w:p w:rsidR="007B2F63" w:rsidRDefault="007B2F63" w:rsidP="007B2F63">
      <w:pPr>
        <w:pStyle w:val="ListParagraph"/>
        <w:numPr>
          <w:ilvl w:val="0"/>
          <w:numId w:val="256"/>
        </w:numPr>
      </w:pPr>
      <w:r>
        <w:rPr>
          <w:rFonts w:hint="eastAsia"/>
        </w:rPr>
        <w:t>“一般医疗保险金”需定义如下一般责任：</w:t>
      </w:r>
      <w:r w:rsidR="009F5C6D">
        <w:rPr>
          <w:rFonts w:hint="eastAsia"/>
        </w:rPr>
        <w:t>650-</w:t>
      </w:r>
      <w:r w:rsidR="009F5C6D">
        <w:rPr>
          <w:rFonts w:hint="eastAsia"/>
        </w:rPr>
        <w:t>意外住院医疗费用、</w:t>
      </w:r>
      <w:r w:rsidR="009F5C6D" w:rsidRPr="00E12CBA">
        <w:rPr>
          <w:rFonts w:hint="eastAsia"/>
        </w:rPr>
        <w:t>651-</w:t>
      </w:r>
      <w:r w:rsidR="009F5C6D" w:rsidRPr="00E12CBA">
        <w:rPr>
          <w:rFonts w:hint="eastAsia"/>
        </w:rPr>
        <w:t>非意外住院医疗费用、</w:t>
      </w:r>
      <w:r w:rsidR="009F5C6D" w:rsidRPr="00E12CBA">
        <w:rPr>
          <w:rFonts w:hint="eastAsia"/>
        </w:rPr>
        <w:t>687-</w:t>
      </w:r>
      <w:r w:rsidR="009F5C6D" w:rsidRPr="00E12CBA">
        <w:rPr>
          <w:rFonts w:hint="eastAsia"/>
        </w:rPr>
        <w:t>意外特殊门诊医疗、</w:t>
      </w:r>
      <w:r w:rsidR="009F5C6D" w:rsidRPr="00E12CBA">
        <w:rPr>
          <w:rFonts w:hint="eastAsia"/>
        </w:rPr>
        <w:t>688-</w:t>
      </w:r>
      <w:r w:rsidR="009F5C6D" w:rsidRPr="00E12CBA">
        <w:rPr>
          <w:rFonts w:hint="eastAsia"/>
        </w:rPr>
        <w:t>非意外特殊门诊医疗、</w:t>
      </w:r>
      <w:r w:rsidR="009F5C6D" w:rsidRPr="00E12CBA">
        <w:rPr>
          <w:rFonts w:hint="eastAsia"/>
        </w:rPr>
        <w:t>697-</w:t>
      </w:r>
      <w:r w:rsidR="009F5C6D" w:rsidRPr="00E12CBA">
        <w:rPr>
          <w:rFonts w:hint="eastAsia"/>
        </w:rPr>
        <w:t>意外住院前后门急诊费用、</w:t>
      </w:r>
      <w:r w:rsidR="009F5C6D" w:rsidRPr="00E12CBA">
        <w:rPr>
          <w:rFonts w:hint="eastAsia"/>
        </w:rPr>
        <w:t>698-</w:t>
      </w:r>
      <w:r w:rsidR="009F5C6D" w:rsidRPr="00E12CBA">
        <w:rPr>
          <w:rFonts w:hint="eastAsia"/>
        </w:rPr>
        <w:t>非意外住院前后门急诊费用</w:t>
      </w:r>
      <w:r w:rsidR="009F5C6D">
        <w:rPr>
          <w:rFonts w:hint="eastAsia"/>
        </w:rPr>
        <w:t>、</w:t>
      </w:r>
      <w:ins w:id="154" w:author="Yudong Shen" w:date="2017-12-05T11:50:00Z">
        <w:r w:rsidR="00D30768">
          <w:rPr>
            <w:rFonts w:hint="eastAsia"/>
          </w:rPr>
          <w:t>913</w:t>
        </w:r>
      </w:ins>
      <w:del w:id="155" w:author="Yudong Shen" w:date="2017-12-05T11:50:00Z">
        <w:r w:rsidR="009F5C6D" w:rsidDel="00D30768">
          <w:rPr>
            <w:rFonts w:hint="eastAsia"/>
          </w:rPr>
          <w:delText>X1</w:delText>
        </w:r>
      </w:del>
      <w:r w:rsidR="009F5C6D">
        <w:rPr>
          <w:rFonts w:hint="eastAsia"/>
        </w:rPr>
        <w:t>-</w:t>
      </w:r>
      <w:r w:rsidR="009F5C6D">
        <w:rPr>
          <w:rFonts w:hint="eastAsia"/>
        </w:rPr>
        <w:t>意外门</w:t>
      </w:r>
      <w:r w:rsidR="009F5C6D" w:rsidRPr="0024287A">
        <w:rPr>
          <w:rFonts w:hint="eastAsia"/>
        </w:rPr>
        <w:t>诊</w:t>
      </w:r>
      <w:r w:rsidR="009F5C6D">
        <w:rPr>
          <w:rFonts w:hint="eastAsia"/>
        </w:rPr>
        <w:t>手术医疗</w:t>
      </w:r>
      <w:r w:rsidR="009F5C6D" w:rsidRPr="0024287A">
        <w:rPr>
          <w:rFonts w:hint="eastAsia"/>
        </w:rPr>
        <w:t>费用、</w:t>
      </w:r>
      <w:ins w:id="156" w:author="Yudong Shen" w:date="2017-12-05T11:50:00Z">
        <w:r w:rsidR="00D30768">
          <w:rPr>
            <w:rFonts w:hint="eastAsia"/>
          </w:rPr>
          <w:t>914</w:t>
        </w:r>
      </w:ins>
      <w:del w:id="157" w:author="Yudong Shen" w:date="2017-12-05T11:50:00Z">
        <w:r w:rsidR="009F5C6D" w:rsidDel="00D30768">
          <w:rPr>
            <w:rFonts w:hint="eastAsia"/>
          </w:rPr>
          <w:delText>X2</w:delText>
        </w:r>
      </w:del>
      <w:r w:rsidR="009F5C6D" w:rsidRPr="0024287A">
        <w:rPr>
          <w:rFonts w:hint="eastAsia"/>
        </w:rPr>
        <w:t>-</w:t>
      </w:r>
      <w:r w:rsidR="009F5C6D">
        <w:rPr>
          <w:rFonts w:hint="eastAsia"/>
        </w:rPr>
        <w:t>非意外门</w:t>
      </w:r>
      <w:r w:rsidR="009F5C6D" w:rsidRPr="0024287A">
        <w:rPr>
          <w:rFonts w:hint="eastAsia"/>
        </w:rPr>
        <w:t>诊</w:t>
      </w:r>
      <w:r w:rsidR="009F5C6D">
        <w:rPr>
          <w:rFonts w:hint="eastAsia"/>
        </w:rPr>
        <w:t>手术医疗</w:t>
      </w:r>
      <w:r w:rsidR="009F5C6D" w:rsidRPr="0024287A">
        <w:rPr>
          <w:rFonts w:hint="eastAsia"/>
        </w:rPr>
        <w:t>费用</w:t>
      </w:r>
      <w:r>
        <w:rPr>
          <w:rFonts w:hint="eastAsia"/>
        </w:rPr>
        <w:t>；</w:t>
      </w:r>
    </w:p>
    <w:p w:rsidR="006E4E61" w:rsidRDefault="007B2F63" w:rsidP="007B2F63">
      <w:pPr>
        <w:pStyle w:val="ListParagraph"/>
        <w:numPr>
          <w:ilvl w:val="0"/>
          <w:numId w:val="256"/>
        </w:numPr>
      </w:pPr>
      <w:r>
        <w:rPr>
          <w:rFonts w:hint="eastAsia"/>
        </w:rPr>
        <w:t>“恶性肿瘤医疗保险金”需定义如下一般责任：</w:t>
      </w:r>
      <w:ins w:id="158" w:author="Yudong Shen" w:date="2017-12-05T11:50:00Z">
        <w:r w:rsidR="00D30768">
          <w:rPr>
            <w:rFonts w:hint="eastAsia"/>
          </w:rPr>
          <w:t>915</w:t>
        </w:r>
      </w:ins>
      <w:del w:id="159" w:author="Yudong Shen" w:date="2017-12-05T11:50:00Z">
        <w:r w:rsidR="009F5C6D" w:rsidDel="00D30768">
          <w:rPr>
            <w:rFonts w:hint="eastAsia"/>
          </w:rPr>
          <w:delText>X3</w:delText>
        </w:r>
      </w:del>
      <w:r w:rsidR="009F5C6D">
        <w:rPr>
          <w:rFonts w:hint="eastAsia"/>
        </w:rPr>
        <w:t>-</w:t>
      </w:r>
      <w:r w:rsidR="009F5C6D">
        <w:rPr>
          <w:rFonts w:hint="eastAsia"/>
        </w:rPr>
        <w:t>恶性肿瘤住院医疗费用、</w:t>
      </w:r>
      <w:ins w:id="160" w:author="Yudong Shen" w:date="2017-12-05T11:50:00Z">
        <w:r w:rsidR="00D30768">
          <w:rPr>
            <w:rFonts w:hint="eastAsia"/>
          </w:rPr>
          <w:t>916</w:t>
        </w:r>
      </w:ins>
      <w:del w:id="161" w:author="Yudong Shen" w:date="2017-12-05T11:50:00Z">
        <w:r w:rsidR="009F5C6D" w:rsidDel="00D30768">
          <w:rPr>
            <w:rFonts w:hint="eastAsia"/>
          </w:rPr>
          <w:delText>X4</w:delText>
        </w:r>
      </w:del>
      <w:r w:rsidR="009F5C6D">
        <w:rPr>
          <w:rFonts w:hint="eastAsia"/>
        </w:rPr>
        <w:t>-</w:t>
      </w:r>
      <w:r w:rsidR="009F5C6D">
        <w:rPr>
          <w:rFonts w:hint="eastAsia"/>
        </w:rPr>
        <w:t>恶性肿瘤特殊门诊医疗费用、</w:t>
      </w:r>
      <w:ins w:id="162" w:author="Yudong Shen" w:date="2017-12-05T11:50:00Z">
        <w:r w:rsidR="00D30768">
          <w:rPr>
            <w:rFonts w:hint="eastAsia"/>
          </w:rPr>
          <w:t>917</w:t>
        </w:r>
      </w:ins>
      <w:del w:id="163" w:author="Yudong Shen" w:date="2017-12-05T11:50:00Z">
        <w:r w:rsidR="009F5C6D" w:rsidDel="00D30768">
          <w:rPr>
            <w:rFonts w:hint="eastAsia"/>
          </w:rPr>
          <w:delText>X5</w:delText>
        </w:r>
      </w:del>
      <w:r w:rsidR="009F5C6D">
        <w:rPr>
          <w:rFonts w:hint="eastAsia"/>
        </w:rPr>
        <w:t>-</w:t>
      </w:r>
      <w:r w:rsidR="009F5C6D">
        <w:rPr>
          <w:rFonts w:hint="eastAsia"/>
        </w:rPr>
        <w:t>恶性肿瘤门诊手术医疗费用、</w:t>
      </w:r>
      <w:ins w:id="164" w:author="Yudong Shen" w:date="2017-12-05T11:50:00Z">
        <w:r w:rsidR="00D30768">
          <w:rPr>
            <w:rFonts w:hint="eastAsia"/>
          </w:rPr>
          <w:t>918</w:t>
        </w:r>
      </w:ins>
      <w:del w:id="165" w:author="Yudong Shen" w:date="2017-12-05T11:50:00Z">
        <w:r w:rsidR="009F5C6D" w:rsidDel="00D30768">
          <w:rPr>
            <w:rFonts w:hint="eastAsia"/>
          </w:rPr>
          <w:delText>X6</w:delText>
        </w:r>
      </w:del>
      <w:r w:rsidR="009F5C6D">
        <w:rPr>
          <w:rFonts w:hint="eastAsia"/>
        </w:rPr>
        <w:t>-</w:t>
      </w:r>
      <w:r w:rsidR="009F5C6D">
        <w:rPr>
          <w:rFonts w:hint="eastAsia"/>
        </w:rPr>
        <w:t>恶性肿瘤住院前后门急诊医疗费用。</w:t>
      </w:r>
    </w:p>
    <w:p w:rsidR="00134267" w:rsidRPr="007B2F63" w:rsidRDefault="007B2F63" w:rsidP="007B2F63">
      <w:pPr>
        <w:numPr>
          <w:ilvl w:val="0"/>
          <w:numId w:val="27"/>
        </w:numPr>
        <w:rPr>
          <w:i/>
        </w:rPr>
      </w:pPr>
      <w:r w:rsidRPr="004656E6">
        <w:rPr>
          <w:rFonts w:hint="eastAsia"/>
          <w:i/>
        </w:rPr>
        <w:t>特别说明：本险种涉及新增理算公式</w:t>
      </w:r>
      <w:r>
        <w:rPr>
          <w:rFonts w:hint="eastAsia"/>
          <w:i/>
        </w:rPr>
        <w:t>以及理赔页面的改造</w:t>
      </w:r>
      <w:r w:rsidRPr="004656E6">
        <w:rPr>
          <w:rFonts w:hint="eastAsia"/>
          <w:i/>
        </w:rPr>
        <w:t>，这部分将在后续补充需求中处理。</w:t>
      </w:r>
      <w:r w:rsidR="00134267">
        <w:br w:type="page"/>
      </w:r>
    </w:p>
    <w:p w:rsidR="004F6599" w:rsidRPr="00FD7D1E" w:rsidRDefault="004F6599" w:rsidP="004F6599">
      <w:pPr>
        <w:pStyle w:val="Heading3"/>
        <w:rPr>
          <w:lang w:eastAsia="zh-CN"/>
        </w:rPr>
      </w:pPr>
      <w:bookmarkStart w:id="166" w:name="_Toc257885394"/>
      <w:bookmarkStart w:id="167" w:name="_Toc268031134"/>
      <w:bookmarkStart w:id="168" w:name="_Toc356821300"/>
      <w:bookmarkStart w:id="169" w:name="_Toc499297312"/>
      <w:r w:rsidRPr="00FD7D1E">
        <w:rPr>
          <w:rFonts w:hint="eastAsia"/>
          <w:lang w:eastAsia="zh-CN"/>
        </w:rPr>
        <w:lastRenderedPageBreak/>
        <w:t>产品规则</w:t>
      </w:r>
      <w:bookmarkEnd w:id="166"/>
      <w:bookmarkEnd w:id="167"/>
      <w:bookmarkEnd w:id="168"/>
      <w:bookmarkEnd w:id="169"/>
    </w:p>
    <w:p w:rsidR="004F6599" w:rsidRDefault="004F6599" w:rsidP="004F6599">
      <w:pPr>
        <w:pStyle w:val="Heading4"/>
        <w:rPr>
          <w:lang w:eastAsia="zh-CN"/>
        </w:rPr>
      </w:pPr>
      <w:r w:rsidRPr="00E07490">
        <w:rPr>
          <w:rFonts w:hint="eastAsia"/>
          <w:lang w:eastAsia="zh-CN"/>
        </w:rPr>
        <w:t>条款规定</w:t>
      </w:r>
    </w:p>
    <w:p w:rsidR="004F6599" w:rsidRDefault="00734B5F" w:rsidP="004F6599">
      <w:pPr>
        <w:rPr>
          <w:noProof/>
        </w:rPr>
      </w:pPr>
      <w:ins w:id="170" w:author="Yudong Shen" w:date="2017-11-28T15:35:00Z">
        <w:r>
          <w:rPr>
            <w:noProof/>
          </w:rPr>
          <w:drawing>
            <wp:inline distT="0" distB="0" distL="0" distR="0" wp14:anchorId="746653A4" wp14:editId="67EE003A">
              <wp:extent cx="5278120" cy="905344"/>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1"/>
                      <a:stretch>
                        <a:fillRect/>
                      </a:stretch>
                    </pic:blipFill>
                    <pic:spPr>
                      <a:xfrm>
                        <a:off x="0" y="0"/>
                        <a:ext cx="5278120" cy="905344"/>
                      </a:xfrm>
                      <a:prstGeom prst="rect">
                        <a:avLst/>
                      </a:prstGeom>
                    </pic:spPr>
                  </pic:pic>
                </a:graphicData>
              </a:graphic>
            </wp:inline>
          </w:drawing>
        </w:r>
      </w:ins>
    </w:p>
    <w:p w:rsidR="004F6599" w:rsidRDefault="00734B5F" w:rsidP="004F6599">
      <w:pPr>
        <w:rPr>
          <w:ins w:id="171" w:author="Yudong Shen" w:date="2017-11-28T15:37:00Z"/>
        </w:rPr>
      </w:pPr>
      <w:ins w:id="172" w:author="Yudong Shen" w:date="2017-11-28T15:37:00Z">
        <w:r>
          <w:rPr>
            <w:noProof/>
          </w:rPr>
          <w:drawing>
            <wp:inline distT="0" distB="0" distL="0" distR="0" wp14:anchorId="3EB26612" wp14:editId="648E9EEE">
              <wp:extent cx="5278120" cy="3400844"/>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2"/>
                      <a:stretch>
                        <a:fillRect/>
                      </a:stretch>
                    </pic:blipFill>
                    <pic:spPr>
                      <a:xfrm>
                        <a:off x="0" y="0"/>
                        <a:ext cx="5278120" cy="3400844"/>
                      </a:xfrm>
                      <a:prstGeom prst="rect">
                        <a:avLst/>
                      </a:prstGeom>
                    </pic:spPr>
                  </pic:pic>
                </a:graphicData>
              </a:graphic>
            </wp:inline>
          </w:drawing>
        </w:r>
      </w:ins>
    </w:p>
    <w:p w:rsidR="00734B5F" w:rsidRDefault="00734B5F" w:rsidP="004F6599">
      <w:ins w:id="173" w:author="Yudong Shen" w:date="2017-11-28T15:37:00Z">
        <w:r>
          <w:rPr>
            <w:noProof/>
          </w:rPr>
          <w:drawing>
            <wp:inline distT="0" distB="0" distL="0" distR="0" wp14:anchorId="613A9B47" wp14:editId="32C1D117">
              <wp:extent cx="5278120" cy="899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3"/>
                      <a:stretch>
                        <a:fillRect/>
                      </a:stretch>
                    </pic:blipFill>
                    <pic:spPr>
                      <a:xfrm>
                        <a:off x="0" y="0"/>
                        <a:ext cx="5278120" cy="899575"/>
                      </a:xfrm>
                      <a:prstGeom prst="rect">
                        <a:avLst/>
                      </a:prstGeom>
                    </pic:spPr>
                  </pic:pic>
                </a:graphicData>
              </a:graphic>
            </wp:inline>
          </w:drawing>
        </w:r>
      </w:ins>
    </w:p>
    <w:p w:rsidR="00D3492E" w:rsidRDefault="00D220E4" w:rsidP="004F6599">
      <w:r>
        <w:rPr>
          <w:noProof/>
        </w:rPr>
        <w:drawing>
          <wp:inline distT="0" distB="0" distL="0" distR="0" wp14:anchorId="74F88C94" wp14:editId="7E35FFC6">
            <wp:extent cx="4562475" cy="466725"/>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4"/>
                    <a:stretch>
                      <a:fillRect/>
                    </a:stretch>
                  </pic:blipFill>
                  <pic:spPr>
                    <a:xfrm>
                      <a:off x="0" y="0"/>
                      <a:ext cx="4562475" cy="466725"/>
                    </a:xfrm>
                    <a:prstGeom prst="rect">
                      <a:avLst/>
                    </a:prstGeom>
                  </pic:spPr>
                </pic:pic>
              </a:graphicData>
            </a:graphic>
          </wp:inline>
        </w:drawing>
      </w:r>
    </w:p>
    <w:p w:rsidR="004F6599" w:rsidRDefault="00D220E4" w:rsidP="004F6599">
      <w:pPr>
        <w:rPr>
          <w:ins w:id="174" w:author="Yudong Shen" w:date="2017-11-28T15:38:00Z"/>
        </w:rPr>
      </w:pPr>
      <w:r>
        <w:rPr>
          <w:noProof/>
        </w:rPr>
        <w:drawing>
          <wp:inline distT="0" distB="0" distL="0" distR="0" wp14:anchorId="78A2526D" wp14:editId="06411769">
            <wp:extent cx="5278120" cy="756286"/>
            <wp:effectExtent l="0" t="0" r="0" b="571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45"/>
                    <a:stretch>
                      <a:fillRect/>
                    </a:stretch>
                  </pic:blipFill>
                  <pic:spPr>
                    <a:xfrm>
                      <a:off x="0" y="0"/>
                      <a:ext cx="5278120" cy="756286"/>
                    </a:xfrm>
                    <a:prstGeom prst="rect">
                      <a:avLst/>
                    </a:prstGeom>
                  </pic:spPr>
                </pic:pic>
              </a:graphicData>
            </a:graphic>
          </wp:inline>
        </w:drawing>
      </w:r>
      <w:bookmarkStart w:id="175" w:name="_系统定义"/>
      <w:bookmarkStart w:id="176" w:name="_投保规则"/>
      <w:bookmarkStart w:id="177" w:name="_MON_1528897725"/>
      <w:bookmarkEnd w:id="175"/>
      <w:bookmarkEnd w:id="176"/>
      <w:bookmarkEnd w:id="177"/>
    </w:p>
    <w:p w:rsidR="00734B5F" w:rsidRPr="00DB192D" w:rsidDel="00E40BBC" w:rsidRDefault="00734B5F" w:rsidP="00734B5F">
      <w:pPr>
        <w:rPr>
          <w:del w:id="178" w:author="Yudong Shen" w:date="2017-11-28T15:43:00Z"/>
        </w:rPr>
      </w:pPr>
    </w:p>
    <w:p w:rsidR="004F6599" w:rsidRPr="00E07490" w:rsidRDefault="004F6599" w:rsidP="004F6599">
      <w:pPr>
        <w:pStyle w:val="Heading4"/>
      </w:pPr>
      <w:proofErr w:type="spellStart"/>
      <w:r w:rsidRPr="00E07490">
        <w:rPr>
          <w:rFonts w:hint="eastAsia"/>
        </w:rPr>
        <w:t>系统定义</w:t>
      </w:r>
      <w:proofErr w:type="spellEnd"/>
    </w:p>
    <w:p w:rsidR="00EB4E3C" w:rsidRDefault="004F6599" w:rsidP="004F6599">
      <w:pPr>
        <w:numPr>
          <w:ilvl w:val="0"/>
          <w:numId w:val="3"/>
        </w:numPr>
        <w:rPr>
          <w:szCs w:val="21"/>
        </w:rPr>
      </w:pPr>
      <w:r w:rsidRPr="00E07490">
        <w:rPr>
          <w:rFonts w:hint="eastAsia"/>
          <w:szCs w:val="21"/>
        </w:rPr>
        <w:t>基本规则：</w:t>
      </w:r>
    </w:p>
    <w:p w:rsidR="004F6599" w:rsidRDefault="004F6599" w:rsidP="00D9054C">
      <w:pPr>
        <w:pStyle w:val="ListParagraph"/>
        <w:numPr>
          <w:ilvl w:val="0"/>
          <w:numId w:val="44"/>
        </w:numPr>
        <w:ind w:left="720"/>
      </w:pPr>
      <w:r w:rsidRPr="00EB4E3C">
        <w:rPr>
          <w:rFonts w:hint="eastAsia"/>
        </w:rPr>
        <w:t>职业等级分类：</w:t>
      </w:r>
      <w:r w:rsidR="007A75C2" w:rsidRPr="00EB4E3C">
        <w:rPr>
          <w:rFonts w:hint="eastAsia"/>
        </w:rPr>
        <w:t>意外医疗</w:t>
      </w:r>
      <w:r w:rsidR="007A75C2" w:rsidRPr="00EB4E3C">
        <w:t>/</w:t>
      </w:r>
      <w:r w:rsidR="007A75C2" w:rsidRPr="00EB4E3C">
        <w:t>附加健康</w:t>
      </w:r>
    </w:p>
    <w:p w:rsidR="00EB4E3C" w:rsidRPr="00956F6E" w:rsidRDefault="00EB4E3C" w:rsidP="00D9054C">
      <w:pPr>
        <w:pStyle w:val="ListParagraph"/>
        <w:numPr>
          <w:ilvl w:val="0"/>
          <w:numId w:val="44"/>
        </w:numPr>
        <w:ind w:left="720"/>
      </w:pPr>
      <w:r>
        <w:rPr>
          <w:rFonts w:hint="eastAsia"/>
        </w:rPr>
        <w:t>是否可续保：是</w:t>
      </w:r>
    </w:p>
    <w:p w:rsidR="00EB4E3C" w:rsidRDefault="00EB4E3C" w:rsidP="00D9054C">
      <w:pPr>
        <w:pStyle w:val="ListParagraph"/>
        <w:numPr>
          <w:ilvl w:val="0"/>
          <w:numId w:val="44"/>
        </w:numPr>
        <w:ind w:left="720"/>
      </w:pPr>
      <w:r>
        <w:rPr>
          <w:rFonts w:hint="eastAsia"/>
        </w:rPr>
        <w:t>续保方式：按照最高被保人续保年龄续保</w:t>
      </w:r>
    </w:p>
    <w:p w:rsidR="00EC61B5" w:rsidRPr="00EC61B5" w:rsidRDefault="00EC61B5" w:rsidP="00EC61B5">
      <w:pPr>
        <w:numPr>
          <w:ilvl w:val="0"/>
          <w:numId w:val="3"/>
        </w:numPr>
        <w:rPr>
          <w:szCs w:val="21"/>
        </w:rPr>
      </w:pPr>
      <w:r>
        <w:rPr>
          <w:rFonts w:hint="eastAsia"/>
          <w:szCs w:val="21"/>
        </w:rPr>
        <w:t>保额保费限制：</w:t>
      </w:r>
    </w:p>
    <w:p w:rsidR="00EC61B5" w:rsidRPr="00EC61B5" w:rsidRDefault="00EC61B5" w:rsidP="00D9054C">
      <w:pPr>
        <w:pStyle w:val="ListParagraph"/>
        <w:numPr>
          <w:ilvl w:val="0"/>
          <w:numId w:val="45"/>
        </w:numPr>
        <w:ind w:left="720"/>
      </w:pPr>
      <w:r w:rsidRPr="00EC61B5">
        <w:rPr>
          <w:rFonts w:hint="eastAsia"/>
        </w:rPr>
        <w:lastRenderedPageBreak/>
        <w:t>最低年交保险费：</w:t>
      </w:r>
      <w:r w:rsidR="00D569C3">
        <w:rPr>
          <w:rFonts w:hint="eastAsia"/>
        </w:rPr>
        <w:t>本险种不支持年交，核心系统无需控制最低年</w:t>
      </w:r>
      <w:r w:rsidR="00D220E4">
        <w:rPr>
          <w:rFonts w:hint="eastAsia"/>
        </w:rPr>
        <w:t>交保险费</w:t>
      </w:r>
    </w:p>
    <w:p w:rsidR="00EC61B5" w:rsidRPr="00EB4E3C" w:rsidRDefault="00EC61B5" w:rsidP="00D9054C">
      <w:pPr>
        <w:pStyle w:val="ListParagraph"/>
        <w:numPr>
          <w:ilvl w:val="0"/>
          <w:numId w:val="45"/>
        </w:numPr>
        <w:ind w:left="720"/>
      </w:pPr>
      <w:r>
        <w:rPr>
          <w:rFonts w:hint="eastAsia"/>
        </w:rPr>
        <w:t>最低趸交保费：</w:t>
      </w:r>
      <w:r w:rsidR="00D220E4">
        <w:rPr>
          <w:rFonts w:hint="eastAsia"/>
        </w:rPr>
        <w:t>0</w:t>
      </w:r>
      <w:r w:rsidR="00D220E4">
        <w:rPr>
          <w:rFonts w:hint="eastAsia"/>
        </w:rPr>
        <w:t>元</w:t>
      </w:r>
    </w:p>
    <w:p w:rsidR="004F6599" w:rsidRPr="004D3686" w:rsidRDefault="004F6599" w:rsidP="004F6599">
      <w:pPr>
        <w:numPr>
          <w:ilvl w:val="0"/>
          <w:numId w:val="3"/>
        </w:numPr>
        <w:rPr>
          <w:szCs w:val="21"/>
        </w:rPr>
      </w:pPr>
      <w:r w:rsidRPr="00E07490">
        <w:rPr>
          <w:rFonts w:hint="eastAsia"/>
          <w:szCs w:val="21"/>
        </w:rPr>
        <w:t>年龄限制：</w:t>
      </w:r>
    </w:p>
    <w:p w:rsidR="00EB4E3C" w:rsidRPr="00EB4E3C" w:rsidRDefault="004F6599" w:rsidP="004F6599">
      <w:pPr>
        <w:numPr>
          <w:ilvl w:val="0"/>
          <w:numId w:val="8"/>
        </w:numPr>
        <w:rPr>
          <w:szCs w:val="21"/>
        </w:rPr>
      </w:pPr>
      <w:r w:rsidRPr="00EB4E3C">
        <w:rPr>
          <w:rFonts w:hint="eastAsia"/>
          <w:szCs w:val="21"/>
        </w:rPr>
        <w:t>投保人投保年龄范围：</w:t>
      </w:r>
      <w:r w:rsidR="00EB4E3C" w:rsidRPr="00EB4E3C">
        <w:rPr>
          <w:rFonts w:hint="eastAsia"/>
          <w:szCs w:val="21"/>
        </w:rPr>
        <w:t>18周岁-999周岁</w:t>
      </w:r>
    </w:p>
    <w:p w:rsidR="004F6599" w:rsidRDefault="004F6599" w:rsidP="004F6599">
      <w:pPr>
        <w:numPr>
          <w:ilvl w:val="0"/>
          <w:numId w:val="8"/>
        </w:numPr>
        <w:rPr>
          <w:szCs w:val="21"/>
        </w:rPr>
      </w:pPr>
      <w:r w:rsidRPr="00EB4E3C">
        <w:rPr>
          <w:szCs w:val="21"/>
        </w:rPr>
        <w:t>被保险人</w:t>
      </w:r>
      <w:r w:rsidRPr="00EB4E3C">
        <w:rPr>
          <w:rFonts w:hint="eastAsia"/>
          <w:szCs w:val="21"/>
        </w:rPr>
        <w:t>投保年龄范围：</w:t>
      </w:r>
      <w:r w:rsidR="00EB4E3C" w:rsidRPr="00EB4E3C">
        <w:rPr>
          <w:rFonts w:hint="eastAsia"/>
          <w:szCs w:val="21"/>
        </w:rPr>
        <w:t>28天-6</w:t>
      </w:r>
      <w:r w:rsidR="0092109A">
        <w:rPr>
          <w:rFonts w:hint="eastAsia"/>
          <w:szCs w:val="21"/>
        </w:rPr>
        <w:t>5</w:t>
      </w:r>
      <w:r w:rsidRPr="00EB4E3C">
        <w:rPr>
          <w:rFonts w:hint="eastAsia"/>
          <w:szCs w:val="21"/>
        </w:rPr>
        <w:t>周岁（请注意此点的产品定义是在“期限规则”中定义）。</w:t>
      </w:r>
    </w:p>
    <w:p w:rsidR="00EB4E3C" w:rsidRPr="00EB4E3C" w:rsidRDefault="00EB4E3C" w:rsidP="004F6599">
      <w:pPr>
        <w:numPr>
          <w:ilvl w:val="0"/>
          <w:numId w:val="8"/>
        </w:numPr>
        <w:rPr>
          <w:szCs w:val="21"/>
        </w:rPr>
      </w:pPr>
      <w:r w:rsidRPr="00EB4E3C">
        <w:rPr>
          <w:rFonts w:hint="eastAsia"/>
          <w:szCs w:val="21"/>
        </w:rPr>
        <w:t>最高被保人续保年龄</w:t>
      </w:r>
      <w:r>
        <w:rPr>
          <w:rFonts w:hint="eastAsia"/>
          <w:szCs w:val="21"/>
        </w:rPr>
        <w:t>：</w:t>
      </w:r>
      <w:r w:rsidR="0092109A">
        <w:rPr>
          <w:rFonts w:hint="eastAsia"/>
          <w:szCs w:val="21"/>
        </w:rPr>
        <w:t>105</w:t>
      </w:r>
      <w:r>
        <w:rPr>
          <w:rFonts w:hint="eastAsia"/>
          <w:szCs w:val="21"/>
        </w:rPr>
        <w:t>周岁</w:t>
      </w:r>
    </w:p>
    <w:p w:rsidR="004F6599" w:rsidRPr="00E07490" w:rsidRDefault="004F6599" w:rsidP="004F6599">
      <w:pPr>
        <w:numPr>
          <w:ilvl w:val="0"/>
          <w:numId w:val="3"/>
        </w:numPr>
        <w:rPr>
          <w:szCs w:val="21"/>
        </w:rPr>
      </w:pPr>
      <w:r w:rsidRPr="00E07490">
        <w:rPr>
          <w:rFonts w:hint="eastAsia"/>
          <w:szCs w:val="21"/>
        </w:rPr>
        <w:t>核保规则：</w:t>
      </w:r>
    </w:p>
    <w:p w:rsidR="004F6599" w:rsidRDefault="004F6599" w:rsidP="004F6599">
      <w:pPr>
        <w:numPr>
          <w:ilvl w:val="0"/>
          <w:numId w:val="5"/>
        </w:numPr>
        <w:rPr>
          <w:szCs w:val="21"/>
        </w:rPr>
      </w:pPr>
      <w:r w:rsidRPr="00E07490">
        <w:rPr>
          <w:rFonts w:hint="eastAsia"/>
          <w:szCs w:val="21"/>
        </w:rPr>
        <w:t>核保产品类别：</w:t>
      </w:r>
      <w:r w:rsidR="0054606B">
        <w:rPr>
          <w:rFonts w:hint="eastAsia"/>
          <w:szCs w:val="21"/>
        </w:rPr>
        <w:t>医疗险</w:t>
      </w:r>
    </w:p>
    <w:p w:rsidR="004F6599" w:rsidRPr="00E07490" w:rsidRDefault="004F6599" w:rsidP="004F6599">
      <w:pPr>
        <w:numPr>
          <w:ilvl w:val="0"/>
          <w:numId w:val="5"/>
        </w:numPr>
        <w:rPr>
          <w:szCs w:val="21"/>
        </w:rPr>
      </w:pPr>
      <w:r>
        <w:rPr>
          <w:rFonts w:hint="eastAsia"/>
          <w:szCs w:val="21"/>
        </w:rPr>
        <w:t>保额是否累计：否</w:t>
      </w:r>
    </w:p>
    <w:p w:rsidR="004F6599" w:rsidRPr="00CE0641" w:rsidRDefault="004F6599" w:rsidP="004F6599">
      <w:pPr>
        <w:numPr>
          <w:ilvl w:val="0"/>
          <w:numId w:val="5"/>
        </w:numPr>
        <w:rPr>
          <w:szCs w:val="21"/>
        </w:rPr>
      </w:pPr>
      <w:r w:rsidRPr="00751AF7">
        <w:rPr>
          <w:rFonts w:hint="eastAsia"/>
          <w:szCs w:val="21"/>
        </w:rPr>
        <w:t>未成年人除航意责任之外的最大死亡保额给付倍数：</w:t>
      </w:r>
      <w:r w:rsidRPr="00F01D4E">
        <w:rPr>
          <w:rFonts w:hint="eastAsia"/>
          <w:szCs w:val="21"/>
        </w:rPr>
        <w:t>0</w:t>
      </w:r>
    </w:p>
    <w:p w:rsidR="004F6599" w:rsidRPr="009D30EC" w:rsidRDefault="004F6599" w:rsidP="004F6599">
      <w:pPr>
        <w:numPr>
          <w:ilvl w:val="0"/>
          <w:numId w:val="5"/>
        </w:numPr>
        <w:rPr>
          <w:szCs w:val="21"/>
        </w:rPr>
      </w:pPr>
      <w:r>
        <w:rPr>
          <w:rFonts w:hint="eastAsia"/>
        </w:rPr>
        <w:t>是否计算未成年人累计死亡保额差值：否</w:t>
      </w:r>
    </w:p>
    <w:p w:rsidR="004F6599" w:rsidRPr="003A6C94" w:rsidRDefault="004F6599" w:rsidP="004F6599">
      <w:pPr>
        <w:numPr>
          <w:ilvl w:val="0"/>
          <w:numId w:val="3"/>
        </w:numPr>
        <w:rPr>
          <w:szCs w:val="21"/>
        </w:rPr>
      </w:pPr>
      <w:r w:rsidRPr="003A6C94">
        <w:rPr>
          <w:rFonts w:hint="eastAsia"/>
          <w:szCs w:val="21"/>
        </w:rPr>
        <w:t>保全规则：</w:t>
      </w:r>
    </w:p>
    <w:p w:rsidR="004F6599" w:rsidRPr="003A6C94" w:rsidRDefault="004F6599" w:rsidP="004F6599">
      <w:pPr>
        <w:numPr>
          <w:ilvl w:val="0"/>
          <w:numId w:val="10"/>
        </w:numPr>
        <w:rPr>
          <w:szCs w:val="21"/>
        </w:rPr>
      </w:pPr>
      <w:r>
        <w:rPr>
          <w:rFonts w:hint="eastAsia"/>
          <w:szCs w:val="21"/>
        </w:rPr>
        <w:t>是否可以减额缴清：否</w:t>
      </w:r>
    </w:p>
    <w:p w:rsidR="004F6599" w:rsidRPr="003A6C94" w:rsidRDefault="0054606B" w:rsidP="004F6599">
      <w:pPr>
        <w:numPr>
          <w:ilvl w:val="0"/>
          <w:numId w:val="10"/>
        </w:numPr>
        <w:rPr>
          <w:szCs w:val="21"/>
        </w:rPr>
      </w:pPr>
      <w:r w:rsidRPr="00F31A5F">
        <w:rPr>
          <w:rFonts w:hint="eastAsia"/>
          <w:szCs w:val="21"/>
        </w:rPr>
        <w:t>是否可退保，退保金公式选择，“</w:t>
      </w:r>
      <w:r>
        <w:rPr>
          <w:rFonts w:hint="eastAsia"/>
          <w:szCs w:val="21"/>
        </w:rPr>
        <w:t>没</w:t>
      </w:r>
      <w:r w:rsidRPr="00855EED">
        <w:rPr>
          <w:rFonts w:hint="eastAsia"/>
          <w:szCs w:val="21"/>
        </w:rPr>
        <w:t>有SV，但</w:t>
      </w:r>
      <w:r>
        <w:rPr>
          <w:rFonts w:hint="eastAsia"/>
          <w:szCs w:val="21"/>
        </w:rPr>
        <w:t>有</w:t>
      </w:r>
      <w:r w:rsidRPr="00855EED">
        <w:rPr>
          <w:rFonts w:hint="eastAsia"/>
          <w:szCs w:val="21"/>
        </w:rPr>
        <w:t>未到期保费</w:t>
      </w:r>
      <w:r w:rsidRPr="00F31A5F">
        <w:rPr>
          <w:rFonts w:hint="eastAsia"/>
          <w:szCs w:val="21"/>
        </w:rPr>
        <w:t>”</w:t>
      </w:r>
    </w:p>
    <w:p w:rsidR="004F6599" w:rsidRPr="003A6C94" w:rsidRDefault="004F6599" w:rsidP="004F6599">
      <w:pPr>
        <w:numPr>
          <w:ilvl w:val="0"/>
          <w:numId w:val="10"/>
        </w:numPr>
        <w:rPr>
          <w:szCs w:val="21"/>
        </w:rPr>
      </w:pPr>
      <w:r>
        <w:rPr>
          <w:rFonts w:hint="eastAsia"/>
          <w:szCs w:val="21"/>
        </w:rPr>
        <w:t>是否可减保：否</w:t>
      </w:r>
    </w:p>
    <w:p w:rsidR="004F6599" w:rsidRDefault="004F6599" w:rsidP="004F6599">
      <w:pPr>
        <w:numPr>
          <w:ilvl w:val="0"/>
          <w:numId w:val="10"/>
        </w:numPr>
        <w:rPr>
          <w:szCs w:val="21"/>
        </w:rPr>
      </w:pPr>
      <w:r>
        <w:rPr>
          <w:rFonts w:hint="eastAsia"/>
          <w:szCs w:val="21"/>
        </w:rPr>
        <w:t>是否可以保单贷款：否</w:t>
      </w:r>
    </w:p>
    <w:p w:rsidR="0054606B" w:rsidRPr="0054606B" w:rsidRDefault="0054606B" w:rsidP="0054606B">
      <w:pPr>
        <w:numPr>
          <w:ilvl w:val="0"/>
          <w:numId w:val="10"/>
        </w:numPr>
        <w:rPr>
          <w:szCs w:val="21"/>
        </w:rPr>
      </w:pPr>
      <w:r w:rsidRPr="003A6C94">
        <w:rPr>
          <w:rFonts w:hint="eastAsia"/>
          <w:szCs w:val="21"/>
        </w:rPr>
        <w:t>最高可贷款比例：</w:t>
      </w:r>
      <w:r>
        <w:rPr>
          <w:rFonts w:hint="eastAsia"/>
          <w:szCs w:val="21"/>
        </w:rPr>
        <w:t>0</w:t>
      </w:r>
    </w:p>
    <w:p w:rsidR="004F6599" w:rsidRDefault="004F6599" w:rsidP="004F6599">
      <w:pPr>
        <w:numPr>
          <w:ilvl w:val="0"/>
          <w:numId w:val="10"/>
        </w:numPr>
        <w:rPr>
          <w:szCs w:val="21"/>
        </w:rPr>
      </w:pPr>
      <w:r>
        <w:rPr>
          <w:rFonts w:hint="eastAsia"/>
          <w:szCs w:val="21"/>
        </w:rPr>
        <w:t>是否可以质押贷款：否</w:t>
      </w:r>
    </w:p>
    <w:p w:rsidR="0054606B" w:rsidRPr="0054606B" w:rsidRDefault="004F6599" w:rsidP="0054606B">
      <w:pPr>
        <w:numPr>
          <w:ilvl w:val="0"/>
          <w:numId w:val="10"/>
        </w:numPr>
        <w:rPr>
          <w:szCs w:val="21"/>
        </w:rPr>
      </w:pPr>
      <w:r>
        <w:rPr>
          <w:rFonts w:hint="eastAsia"/>
          <w:szCs w:val="21"/>
        </w:rPr>
        <w:t>是否支持自动垫交：否</w:t>
      </w:r>
    </w:p>
    <w:p w:rsidR="004F6599" w:rsidRPr="00E07490" w:rsidRDefault="004F6599" w:rsidP="004F6599">
      <w:pPr>
        <w:numPr>
          <w:ilvl w:val="0"/>
          <w:numId w:val="3"/>
        </w:numPr>
        <w:rPr>
          <w:szCs w:val="21"/>
        </w:rPr>
      </w:pPr>
      <w:r w:rsidRPr="00E07490">
        <w:rPr>
          <w:rFonts w:hint="eastAsia"/>
          <w:szCs w:val="21"/>
        </w:rPr>
        <w:t>保障期，交费期，领取期定义：</w:t>
      </w:r>
    </w:p>
    <w:p w:rsidR="0054606B" w:rsidRPr="0054606B" w:rsidRDefault="004F6599" w:rsidP="0054606B">
      <w:pPr>
        <w:numPr>
          <w:ilvl w:val="1"/>
          <w:numId w:val="2"/>
        </w:numPr>
        <w:rPr>
          <w:szCs w:val="21"/>
        </w:rPr>
      </w:pPr>
      <w:r w:rsidRPr="00E07490">
        <w:rPr>
          <w:rFonts w:hint="eastAsia"/>
          <w:szCs w:val="21"/>
        </w:rPr>
        <w:t>与“保障年期类型变化”</w:t>
      </w:r>
      <w:r>
        <w:rPr>
          <w:rFonts w:hint="eastAsia"/>
          <w:szCs w:val="21"/>
        </w:rPr>
        <w:t>、</w:t>
      </w:r>
      <w:r w:rsidRPr="00E07490">
        <w:rPr>
          <w:rFonts w:hint="eastAsia"/>
          <w:szCs w:val="21"/>
        </w:rPr>
        <w:t>“缴费年期类型变化”</w:t>
      </w:r>
      <w:r w:rsidRPr="009807F2">
        <w:rPr>
          <w:rFonts w:hint="eastAsia"/>
          <w:szCs w:val="21"/>
        </w:rPr>
        <w:t xml:space="preserve"> </w:t>
      </w:r>
      <w:r w:rsidRPr="00E07490">
        <w:rPr>
          <w:rFonts w:hint="eastAsia"/>
          <w:szCs w:val="21"/>
        </w:rPr>
        <w:t>有关</w:t>
      </w:r>
      <w:r w:rsidRPr="00E07490">
        <w:rPr>
          <w:rFonts w:hint="eastAsia"/>
        </w:rPr>
        <w:t>。</w:t>
      </w:r>
    </w:p>
    <w:p w:rsidR="0054606B" w:rsidRPr="00790504" w:rsidRDefault="0054606B" w:rsidP="0054606B">
      <w:pPr>
        <w:numPr>
          <w:ilvl w:val="1"/>
          <w:numId w:val="2"/>
        </w:numPr>
        <w:rPr>
          <w:szCs w:val="21"/>
        </w:rPr>
      </w:pPr>
      <w:r w:rsidRPr="00F31A5F">
        <w:rPr>
          <w:rFonts w:hint="eastAsia"/>
          <w:szCs w:val="21"/>
        </w:rPr>
        <w:t>保障期间为：</w:t>
      </w:r>
      <w:r w:rsidRPr="00790504">
        <w:rPr>
          <w:rFonts w:hint="eastAsia"/>
          <w:szCs w:val="21"/>
        </w:rPr>
        <w:t>2-按年限保，保1年。</w:t>
      </w:r>
    </w:p>
    <w:p w:rsidR="0054606B" w:rsidRDefault="0054606B" w:rsidP="0054606B">
      <w:pPr>
        <w:numPr>
          <w:ilvl w:val="1"/>
          <w:numId w:val="2"/>
        </w:numPr>
        <w:rPr>
          <w:szCs w:val="21"/>
        </w:rPr>
      </w:pPr>
      <w:r w:rsidRPr="00855EED">
        <w:rPr>
          <w:rFonts w:hint="eastAsia"/>
          <w:szCs w:val="21"/>
        </w:rPr>
        <w:t>缴费期限</w:t>
      </w:r>
      <w:ins w:id="179" w:author="Yudong Shen" w:date="2017-11-24T14:17:00Z">
        <w:r w:rsidR="004A051B">
          <w:rPr>
            <w:rFonts w:hint="eastAsia"/>
            <w:szCs w:val="21"/>
          </w:rPr>
          <w:t>2-按年限交，交1年</w:t>
        </w:r>
      </w:ins>
      <w:del w:id="180" w:author="Yudong Shen" w:date="2017-11-24T14:16:00Z">
        <w:r w:rsidR="00AA5E40" w:rsidRPr="00494715" w:rsidDel="004A051B">
          <w:rPr>
            <w:rFonts w:hint="eastAsia"/>
            <w:szCs w:val="21"/>
          </w:rPr>
          <w:delText>1-趸缴</w:delText>
        </w:r>
      </w:del>
      <w:r>
        <w:rPr>
          <w:rFonts w:hint="eastAsia"/>
          <w:szCs w:val="21"/>
        </w:rPr>
        <w:t>。</w:t>
      </w:r>
    </w:p>
    <w:p w:rsidR="0054606B" w:rsidRPr="00F31A5F" w:rsidRDefault="0054606B" w:rsidP="0054606B">
      <w:pPr>
        <w:numPr>
          <w:ilvl w:val="1"/>
          <w:numId w:val="2"/>
        </w:numPr>
        <w:rPr>
          <w:szCs w:val="21"/>
        </w:rPr>
      </w:pPr>
      <w:r w:rsidRPr="00F31A5F">
        <w:rPr>
          <w:rFonts w:hint="eastAsia"/>
          <w:szCs w:val="21"/>
        </w:rPr>
        <w:t>缴别系数（请注意此点的产品定义是在“保费/保额计算-&gt;缴别系数”中定义）：</w:t>
      </w:r>
    </w:p>
    <w:p w:rsidR="0054606B" w:rsidRPr="00F31A5F" w:rsidRDefault="0054606B" w:rsidP="0054606B">
      <w:pPr>
        <w:numPr>
          <w:ilvl w:val="0"/>
          <w:numId w:val="6"/>
        </w:numPr>
        <w:rPr>
          <w:szCs w:val="21"/>
        </w:rPr>
      </w:pPr>
      <w:r w:rsidRPr="00F31A5F">
        <w:rPr>
          <w:rFonts w:hint="eastAsia"/>
          <w:szCs w:val="21"/>
        </w:rPr>
        <w:t>保额/管理费用：</w:t>
      </w:r>
      <w:ins w:id="181" w:author="Yudong Shen" w:date="2017-11-24T14:18:00Z">
        <w:r w:rsidR="004A051B">
          <w:rPr>
            <w:rFonts w:hint="eastAsia"/>
            <w:szCs w:val="21"/>
          </w:rPr>
          <w:t>年缴</w:t>
        </w:r>
        <w:r w:rsidR="004A051B" w:rsidRPr="00E07490">
          <w:rPr>
            <w:rFonts w:hint="eastAsia"/>
            <w:szCs w:val="21"/>
          </w:rPr>
          <w:t>定义为1</w:t>
        </w:r>
      </w:ins>
      <w:del w:id="182" w:author="Yudong Shen" w:date="2017-11-24T14:18:00Z">
        <w:r w:rsidR="00AA5E40" w:rsidRPr="00E07490" w:rsidDel="004A051B">
          <w:rPr>
            <w:rFonts w:hint="eastAsia"/>
            <w:szCs w:val="21"/>
          </w:rPr>
          <w:delText>趸缴定义为1</w:delText>
        </w:r>
      </w:del>
      <w:r>
        <w:rPr>
          <w:rFonts w:hint="eastAsia"/>
          <w:szCs w:val="21"/>
        </w:rPr>
        <w:t>。</w:t>
      </w:r>
    </w:p>
    <w:p w:rsidR="0054606B" w:rsidRDefault="0054606B" w:rsidP="0054606B">
      <w:pPr>
        <w:numPr>
          <w:ilvl w:val="0"/>
          <w:numId w:val="6"/>
        </w:numPr>
        <w:rPr>
          <w:szCs w:val="21"/>
        </w:rPr>
      </w:pPr>
      <w:r w:rsidRPr="00F31A5F">
        <w:rPr>
          <w:rFonts w:hint="eastAsia"/>
          <w:szCs w:val="21"/>
        </w:rPr>
        <w:t>首期保费缴纳期数：</w:t>
      </w:r>
      <w:ins w:id="183" w:author="Yudong Shen" w:date="2017-11-24T14:18:00Z">
        <w:r w:rsidR="004A051B">
          <w:rPr>
            <w:rFonts w:hint="eastAsia"/>
            <w:szCs w:val="21"/>
          </w:rPr>
          <w:t>年缴</w:t>
        </w:r>
        <w:r w:rsidR="004A051B" w:rsidRPr="00E07490">
          <w:rPr>
            <w:rFonts w:hint="eastAsia"/>
            <w:szCs w:val="21"/>
          </w:rPr>
          <w:t>定义为1</w:t>
        </w:r>
      </w:ins>
      <w:del w:id="184" w:author="Yudong Shen" w:date="2017-11-24T14:18:00Z">
        <w:r w:rsidR="00AA5E40" w:rsidRPr="00E07490" w:rsidDel="004A051B">
          <w:rPr>
            <w:rFonts w:hint="eastAsia"/>
            <w:szCs w:val="21"/>
          </w:rPr>
          <w:delText>趸缴定义为1</w:delText>
        </w:r>
      </w:del>
      <w:r w:rsidRPr="00855EED">
        <w:rPr>
          <w:rFonts w:hint="eastAsia"/>
          <w:szCs w:val="21"/>
        </w:rPr>
        <w:t>。</w:t>
      </w:r>
    </w:p>
    <w:p w:rsidR="004F6599" w:rsidRDefault="004F6599" w:rsidP="004F6599">
      <w:pPr>
        <w:pStyle w:val="Heading3"/>
        <w:rPr>
          <w:lang w:eastAsia="zh-CN"/>
        </w:rPr>
      </w:pPr>
      <w:bookmarkStart w:id="185" w:name="_Toc499297313"/>
      <w:bookmarkStart w:id="186" w:name="_Toc356821302"/>
      <w:bookmarkStart w:id="187" w:name="_Toc257885396"/>
      <w:bookmarkStart w:id="188" w:name="_Toc268031136"/>
      <w:bookmarkStart w:id="189" w:name="_Toc298859495"/>
      <w:r>
        <w:rPr>
          <w:rFonts w:hint="eastAsia"/>
          <w:lang w:eastAsia="zh-CN"/>
        </w:rPr>
        <w:t>应税标识</w:t>
      </w:r>
      <w:bookmarkEnd w:id="185"/>
    </w:p>
    <w:p w:rsidR="004F6599" w:rsidRPr="00577CA7" w:rsidRDefault="00905A36" w:rsidP="004F6599">
      <w:r>
        <w:rPr>
          <w:rFonts w:hint="eastAsia"/>
        </w:rPr>
        <w:t>应</w:t>
      </w:r>
      <w:r w:rsidR="0092109A">
        <w:rPr>
          <w:rFonts w:hint="eastAsia"/>
        </w:rPr>
        <w:t>税产品</w:t>
      </w:r>
    </w:p>
    <w:p w:rsidR="004F6599" w:rsidRPr="00E07490" w:rsidRDefault="004F6599" w:rsidP="004F6599">
      <w:pPr>
        <w:pStyle w:val="Heading3"/>
        <w:rPr>
          <w:lang w:eastAsia="zh-CN"/>
        </w:rPr>
      </w:pPr>
      <w:bookmarkStart w:id="190" w:name="_Toc499297314"/>
      <w:proofErr w:type="spellStart"/>
      <w:r w:rsidRPr="00E07490">
        <w:rPr>
          <w:rFonts w:hint="eastAsia"/>
        </w:rPr>
        <w:t>条款上载</w:t>
      </w:r>
      <w:bookmarkEnd w:id="186"/>
      <w:bookmarkEnd w:id="190"/>
      <w:proofErr w:type="spellEnd"/>
    </w:p>
    <w:bookmarkStart w:id="191" w:name="_MON_1573558980"/>
    <w:bookmarkStart w:id="192" w:name="_MON_1572866985"/>
    <w:bookmarkStart w:id="193" w:name="_MON_1573389638"/>
    <w:bookmarkStart w:id="194" w:name="_MON_1579936780"/>
    <w:bookmarkStart w:id="195" w:name="_MON_1537603259"/>
    <w:bookmarkStart w:id="196" w:name="_MON_1573480677"/>
    <w:bookmarkEnd w:id="191"/>
    <w:bookmarkEnd w:id="192"/>
    <w:bookmarkEnd w:id="193"/>
    <w:bookmarkEnd w:id="194"/>
    <w:bookmarkEnd w:id="195"/>
    <w:bookmarkEnd w:id="196"/>
    <w:bookmarkStart w:id="197" w:name="_MON_1582987869"/>
    <w:bookmarkEnd w:id="197"/>
    <w:p w:rsidR="004F6599" w:rsidRDefault="002E564E" w:rsidP="004F6599">
      <w:ins w:id="198" w:author="Yudong Shen" w:date="2018-03-19T18:05:00Z">
        <w:r>
          <w:object w:dxaOrig="1534" w:dyaOrig="963">
            <v:shape id="_x0000_i1038" type="#_x0000_t75" style="width:76.5pt;height:48pt" o:ole="">
              <v:imagedata r:id="rId46" o:title=""/>
            </v:shape>
            <o:OLEObject Type="Embed" ProgID="Word.Document.8" ShapeID="_x0000_i1038" DrawAspect="Icon" ObjectID="_1582987879" r:id="rId47">
              <o:FieldCodes>\s</o:FieldCodes>
            </o:OLEObject>
          </w:object>
        </w:r>
      </w:ins>
      <w:del w:id="199" w:author="Yudong Shen" w:date="2018-03-19T18:04:00Z">
        <w:r w:rsidR="00D45DBD" w:rsidDel="002E564E">
          <w:fldChar w:fldCharType="begin"/>
        </w:r>
        <w:r w:rsidR="00D45DBD" w:rsidDel="002E564E">
          <w:fldChar w:fldCharType="separate"/>
        </w:r>
        <w:r w:rsidR="00D45DBD" w:rsidDel="002E564E">
          <w:fldChar w:fldCharType="end"/>
        </w:r>
      </w:del>
      <w:del w:id="200" w:author="Yudong Shen" w:date="2018-02-12T10:32:00Z">
        <w:r w:rsidR="00E40BBC" w:rsidDel="00D45DBD">
          <w:fldChar w:fldCharType="begin"/>
        </w:r>
        <w:r w:rsidR="00E40BBC" w:rsidDel="00D45DBD">
          <w:fldChar w:fldCharType="end"/>
        </w:r>
      </w:del>
      <w:bookmarkStart w:id="201" w:name="_MON_1531309893"/>
      <w:bookmarkEnd w:id="201"/>
      <w:del w:id="202" w:author="Yudong Shen" w:date="2017-11-28T15:44:00Z">
        <w:r w:rsidR="000C0C5C" w:rsidDel="00E40BBC">
          <w:object w:dxaOrig="1534" w:dyaOrig="963">
            <v:shape id="_x0000_i1028" type="#_x0000_t75" style="width:76.5pt;height:48pt" o:ole="">
              <v:imagedata r:id="rId48" o:title=""/>
            </v:shape>
            <o:OLEObject Type="Embed" ProgID="Word.Document.8" ShapeID="_x0000_i1028" DrawAspect="Icon" ObjectID="_1582987880" r:id="rId49">
              <o:FieldCodes>\s</o:FieldCodes>
            </o:OLEObject>
          </w:object>
        </w:r>
      </w:del>
    </w:p>
    <w:p w:rsidR="0043460F" w:rsidRDefault="005461AD" w:rsidP="0043460F">
      <w:pPr>
        <w:pStyle w:val="Heading1"/>
      </w:pPr>
      <w:bookmarkStart w:id="203" w:name="_Toc366844178"/>
      <w:bookmarkStart w:id="204" w:name="_Toc370221413"/>
      <w:bookmarkStart w:id="205" w:name="_Toc375662069"/>
      <w:bookmarkStart w:id="206" w:name="_Toc381024870"/>
      <w:bookmarkStart w:id="207" w:name="_Toc465169031"/>
      <w:bookmarkStart w:id="208" w:name="_Toc475607408"/>
      <w:bookmarkStart w:id="209" w:name="_Toc499297315"/>
      <w:bookmarkStart w:id="210" w:name="_Toc356821304"/>
      <w:bookmarkEnd w:id="55"/>
      <w:bookmarkEnd w:id="187"/>
      <w:bookmarkEnd w:id="188"/>
      <w:bookmarkEnd w:id="189"/>
      <w:r>
        <w:rPr>
          <w:rFonts w:hint="eastAsia"/>
        </w:rPr>
        <w:t>新契约、</w:t>
      </w:r>
      <w:r w:rsidR="00324E4A">
        <w:rPr>
          <w:rFonts w:hint="eastAsia"/>
        </w:rPr>
        <w:t>续期、</w:t>
      </w:r>
      <w:r w:rsidR="0043460F">
        <w:rPr>
          <w:rFonts w:hint="eastAsia"/>
        </w:rPr>
        <w:t>财务</w:t>
      </w:r>
      <w:bookmarkStart w:id="211" w:name="_GoBack"/>
      <w:bookmarkEnd w:id="203"/>
      <w:bookmarkEnd w:id="204"/>
      <w:bookmarkEnd w:id="205"/>
      <w:bookmarkEnd w:id="206"/>
      <w:bookmarkEnd w:id="207"/>
      <w:bookmarkEnd w:id="208"/>
      <w:bookmarkEnd w:id="209"/>
      <w:bookmarkEnd w:id="211"/>
    </w:p>
    <w:p w:rsidR="0043460F" w:rsidRDefault="0043460F" w:rsidP="0043460F">
      <w:pPr>
        <w:pStyle w:val="ListParagraph"/>
        <w:widowControl w:val="0"/>
        <w:numPr>
          <w:ilvl w:val="0"/>
          <w:numId w:val="255"/>
        </w:numPr>
        <w:contextualSpacing/>
        <w:rPr>
          <w:ins w:id="212" w:author="Yudong Shen" w:date="2017-11-30T14:41:00Z"/>
        </w:rPr>
      </w:pPr>
      <w:r>
        <w:rPr>
          <w:rFonts w:hint="eastAsia"/>
        </w:rPr>
        <w:t>本次产品定义中定义的新险种支持电商</w:t>
      </w:r>
      <w:ins w:id="213" w:author="Yudong Shen" w:date="2017-11-28T15:53:00Z">
        <w:r w:rsidR="00A914BC">
          <w:rPr>
            <w:rFonts w:hint="eastAsia"/>
          </w:rPr>
          <w:t>、银保通</w:t>
        </w:r>
      </w:ins>
      <w:ins w:id="214" w:author="Yudong Shen" w:date="2017-11-27T10:43:00Z">
        <w:r w:rsidR="0034198F">
          <w:rPr>
            <w:rFonts w:hint="eastAsia"/>
          </w:rPr>
          <w:t>、</w:t>
        </w:r>
        <w:r w:rsidR="0034198F">
          <w:rPr>
            <w:rFonts w:hint="eastAsia"/>
          </w:rPr>
          <w:t>E</w:t>
        </w:r>
        <w:r w:rsidR="0034198F">
          <w:rPr>
            <w:rFonts w:hint="eastAsia"/>
          </w:rPr>
          <w:t>动神州和</w:t>
        </w:r>
        <w:r w:rsidR="0034198F">
          <w:rPr>
            <w:rFonts w:hint="eastAsia"/>
          </w:rPr>
          <w:t>APP</w:t>
        </w:r>
      </w:ins>
      <w:ins w:id="215" w:author="Yudong Shen" w:date="2017-11-28T17:33:00Z">
        <w:r w:rsidR="00324E4A">
          <w:rPr>
            <w:rFonts w:hint="eastAsia"/>
          </w:rPr>
          <w:t>等</w:t>
        </w:r>
      </w:ins>
      <w:r>
        <w:rPr>
          <w:rFonts w:hint="eastAsia"/>
        </w:rPr>
        <w:t>渠道出单，不支持核心系统投保出单</w:t>
      </w:r>
      <w:r w:rsidR="005461AD">
        <w:rPr>
          <w:rFonts w:hint="eastAsia"/>
        </w:rPr>
        <w:t>，因此本次新产品的新契约、</w:t>
      </w:r>
      <w:r w:rsidR="00324E4A">
        <w:rPr>
          <w:rFonts w:hint="eastAsia"/>
        </w:rPr>
        <w:t>续期、</w:t>
      </w:r>
      <w:r w:rsidRPr="00610A55">
        <w:rPr>
          <w:rFonts w:hint="eastAsia"/>
        </w:rPr>
        <w:t>财务等模块的处理同已有的该类出单模式的保单的处理。</w:t>
      </w:r>
    </w:p>
    <w:p w:rsidR="006D59A3" w:rsidRDefault="006D59A3" w:rsidP="0043460F">
      <w:pPr>
        <w:pStyle w:val="ListParagraph"/>
        <w:widowControl w:val="0"/>
        <w:numPr>
          <w:ilvl w:val="0"/>
          <w:numId w:val="255"/>
        </w:numPr>
        <w:contextualSpacing/>
      </w:pPr>
      <w:ins w:id="216" w:author="Yudong Shen" w:date="2017-11-30T14:41:00Z">
        <w:r>
          <w:rPr>
            <w:rFonts w:hint="eastAsia"/>
          </w:rPr>
          <w:t>本需求产品为一年期可续保产品，且在第三个保单年度</w:t>
        </w:r>
      </w:ins>
      <w:ins w:id="217" w:author="Yudong Shen" w:date="2017-11-30T14:42:00Z">
        <w:r>
          <w:rPr>
            <w:rFonts w:hint="eastAsia"/>
          </w:rPr>
          <w:t>及之后保证续保，此点在后续另起需求处理</w:t>
        </w:r>
      </w:ins>
      <w:ins w:id="218" w:author="Yudong Shen" w:date="2018-02-12T10:33:00Z">
        <w:r w:rsidR="00AA4DFF">
          <w:rPr>
            <w:rFonts w:hint="eastAsia"/>
          </w:rPr>
          <w:t>。</w:t>
        </w:r>
      </w:ins>
    </w:p>
    <w:p w:rsidR="00324E4A" w:rsidRDefault="00324E4A" w:rsidP="00324E4A">
      <w:pPr>
        <w:pStyle w:val="Heading1"/>
      </w:pPr>
      <w:r>
        <w:rPr>
          <w:rFonts w:hint="eastAsia"/>
        </w:rPr>
        <w:lastRenderedPageBreak/>
        <w:t>核保</w:t>
      </w:r>
    </w:p>
    <w:p w:rsidR="00324E4A" w:rsidRDefault="00324E4A" w:rsidP="00324E4A">
      <w:pPr>
        <w:pStyle w:val="Heading2"/>
        <w:rPr>
          <w:lang w:eastAsia="zh-CN"/>
        </w:rPr>
      </w:pPr>
      <w:proofErr w:type="spellStart"/>
      <w:r>
        <w:rPr>
          <w:rFonts w:hint="eastAsia"/>
        </w:rPr>
        <w:t>业务规则</w:t>
      </w:r>
      <w:proofErr w:type="spellEnd"/>
    </w:p>
    <w:p w:rsidR="00324E4A" w:rsidRDefault="00324E4A">
      <w:pPr>
        <w:pStyle w:val="ListParagraph"/>
        <w:numPr>
          <w:ilvl w:val="0"/>
          <w:numId w:val="264"/>
        </w:numPr>
        <w:rPr>
          <w:ins w:id="219" w:author="Yudong Shen" w:date="2017-11-28T17:29:00Z"/>
        </w:rPr>
        <w:pPrChange w:id="220" w:author="Yudong Shen" w:date="2017-11-28T17:29:00Z">
          <w:pPr/>
        </w:pPrChange>
      </w:pPr>
      <w:ins w:id="221" w:author="Yudong Shen" w:date="2017-11-28T17:29:00Z">
        <w:r>
          <w:rPr>
            <w:rFonts w:hint="eastAsia"/>
          </w:rPr>
          <w:t>电</w:t>
        </w:r>
      </w:ins>
      <w:ins w:id="222" w:author="Yudong Shen" w:date="2017-11-28T17:31:00Z">
        <w:r>
          <w:rPr>
            <w:rFonts w:hint="eastAsia"/>
          </w:rPr>
          <w:t>销、网销</w:t>
        </w:r>
      </w:ins>
      <w:ins w:id="223" w:author="Yudong Shen" w:date="2017-11-28T17:29:00Z">
        <w:r>
          <w:rPr>
            <w:rFonts w:hint="eastAsia"/>
          </w:rPr>
          <w:t>、银保通渠道的投保规则如下：</w:t>
        </w:r>
      </w:ins>
    </w:p>
    <w:bookmarkStart w:id="224" w:name="_MON_1573480754"/>
    <w:bookmarkStart w:id="225" w:name="_MON_1573558755"/>
    <w:bookmarkStart w:id="226" w:name="_MON_1573558777"/>
    <w:bookmarkStart w:id="227" w:name="_MON_1573558831"/>
    <w:bookmarkEnd w:id="224"/>
    <w:bookmarkEnd w:id="225"/>
    <w:bookmarkEnd w:id="226"/>
    <w:bookmarkEnd w:id="227"/>
    <w:bookmarkStart w:id="228" w:name="_MON_1573480650"/>
    <w:bookmarkEnd w:id="228"/>
    <w:p w:rsidR="00324E4A" w:rsidRDefault="006D59A3">
      <w:pPr>
        <w:pStyle w:val="ListParagraph"/>
        <w:ind w:left="720" w:firstLine="0"/>
        <w:rPr>
          <w:ins w:id="229" w:author="Yudong Shen" w:date="2017-11-28T17:29:00Z"/>
        </w:rPr>
        <w:pPrChange w:id="230" w:author="Yudong Shen" w:date="2017-11-28T17:29:00Z">
          <w:pPr/>
        </w:pPrChange>
      </w:pPr>
      <w:ins w:id="231" w:author="Yudong Shen" w:date="2017-11-30T14:36:00Z">
        <w:r>
          <w:object w:dxaOrig="1534" w:dyaOrig="963">
            <v:shape id="_x0000_i1029" type="#_x0000_t75" style="width:76.5pt;height:48pt" o:ole="">
              <v:imagedata r:id="rId50" o:title=""/>
            </v:shape>
            <o:OLEObject Type="Embed" ProgID="Word.Document.12" ShapeID="_x0000_i1029" DrawAspect="Icon" ObjectID="_1582987881" r:id="rId51">
              <o:FieldCodes>\s</o:FieldCodes>
            </o:OLEObject>
          </w:object>
        </w:r>
      </w:ins>
      <w:bookmarkStart w:id="232" w:name="_MON_1573396124"/>
      <w:bookmarkEnd w:id="232"/>
      <w:del w:id="233" w:author="Yudong Shen" w:date="2017-11-30T14:36:00Z">
        <w:r w:rsidR="00324E4A" w:rsidDel="006D59A3">
          <w:object w:dxaOrig="1534" w:dyaOrig="963">
            <v:shape id="_x0000_i1030" type="#_x0000_t75" style="width:76.5pt;height:48pt" o:ole="">
              <v:imagedata r:id="rId52" o:title=""/>
            </v:shape>
            <o:OLEObject Type="Embed" ProgID="Word.Document.12" ShapeID="_x0000_i1030" DrawAspect="Icon" ObjectID="_1582987882" r:id="rId53">
              <o:FieldCodes>\s</o:FieldCodes>
            </o:OLEObject>
          </w:object>
        </w:r>
      </w:del>
    </w:p>
    <w:p w:rsidR="00324E4A" w:rsidRDefault="00324E4A">
      <w:pPr>
        <w:pStyle w:val="ListParagraph"/>
        <w:numPr>
          <w:ilvl w:val="0"/>
          <w:numId w:val="264"/>
        </w:numPr>
        <w:rPr>
          <w:ins w:id="234" w:author="Yudong Shen" w:date="2017-11-28T17:30:00Z"/>
        </w:rPr>
        <w:pPrChange w:id="235" w:author="Yudong Shen" w:date="2017-11-28T17:29:00Z">
          <w:pPr/>
        </w:pPrChange>
      </w:pPr>
      <w:ins w:id="236" w:author="Yudong Shen" w:date="2017-11-28T17:30:00Z">
        <w:r>
          <w:rPr>
            <w:rFonts w:hint="eastAsia"/>
          </w:rPr>
          <w:t>其他渠道（包括</w:t>
        </w:r>
        <w:r>
          <w:rPr>
            <w:rFonts w:hint="eastAsia"/>
          </w:rPr>
          <w:t>E</w:t>
        </w:r>
        <w:r>
          <w:rPr>
            <w:rFonts w:hint="eastAsia"/>
          </w:rPr>
          <w:t>动神州和</w:t>
        </w:r>
        <w:r>
          <w:rPr>
            <w:rFonts w:hint="eastAsia"/>
          </w:rPr>
          <w:t>APP</w:t>
        </w:r>
        <w:r>
          <w:rPr>
            <w:rFonts w:hint="eastAsia"/>
          </w:rPr>
          <w:t>）的投保规则如下：</w:t>
        </w:r>
      </w:ins>
    </w:p>
    <w:bookmarkStart w:id="237" w:name="_MON_1573480742"/>
    <w:bookmarkStart w:id="238" w:name="_MON_1573558774"/>
    <w:bookmarkEnd w:id="237"/>
    <w:bookmarkEnd w:id="238"/>
    <w:bookmarkStart w:id="239" w:name="_MON_1573558839"/>
    <w:bookmarkEnd w:id="239"/>
    <w:p w:rsidR="00324E4A" w:rsidRPr="00324E4A" w:rsidRDefault="006D59A3">
      <w:pPr>
        <w:pStyle w:val="ListParagraph"/>
        <w:ind w:left="720" w:firstLine="0"/>
        <w:pPrChange w:id="240" w:author="Yudong Shen" w:date="2017-11-28T17:30:00Z">
          <w:pPr/>
        </w:pPrChange>
      </w:pPr>
      <w:ins w:id="241" w:author="Yudong Shen" w:date="2017-11-30T14:36:00Z">
        <w:r>
          <w:object w:dxaOrig="1534" w:dyaOrig="963">
            <v:shape id="_x0000_i1031" type="#_x0000_t75" style="width:76.5pt;height:48pt" o:ole="">
              <v:imagedata r:id="rId54" o:title=""/>
            </v:shape>
            <o:OLEObject Type="Embed" ProgID="Word.Document.12" ShapeID="_x0000_i1031" DrawAspect="Icon" ObjectID="_1582987883" r:id="rId55">
              <o:FieldCodes>\s</o:FieldCodes>
            </o:OLEObject>
          </w:object>
        </w:r>
      </w:ins>
      <w:del w:id="242" w:author="Yudong Shen" w:date="2017-11-30T14:36:00Z">
        <w:r w:rsidR="00324E4A" w:rsidDel="006D59A3">
          <w:fldChar w:fldCharType="begin"/>
        </w:r>
        <w:r w:rsidR="00324E4A" w:rsidDel="006D59A3">
          <w:fldChar w:fldCharType="end"/>
        </w:r>
      </w:del>
    </w:p>
    <w:p w:rsidR="00324E4A" w:rsidRPr="00324E4A" w:rsidRDefault="00324E4A" w:rsidP="00324E4A">
      <w:pPr>
        <w:pStyle w:val="Heading2"/>
      </w:pPr>
      <w:proofErr w:type="spellStart"/>
      <w:r>
        <w:rPr>
          <w:rFonts w:hint="eastAsia"/>
        </w:rPr>
        <w:t>页面功能逻辑说明</w:t>
      </w:r>
      <w:proofErr w:type="spellEnd"/>
    </w:p>
    <w:p w:rsidR="00324E4A" w:rsidRDefault="00324E4A">
      <w:pPr>
        <w:pStyle w:val="ListParagraph"/>
        <w:widowControl w:val="0"/>
        <w:numPr>
          <w:ilvl w:val="0"/>
          <w:numId w:val="263"/>
        </w:numPr>
        <w:contextualSpacing/>
        <w:rPr>
          <w:ins w:id="243" w:author="Yudong Shen" w:date="2017-11-30T14:33:00Z"/>
        </w:rPr>
        <w:pPrChange w:id="244" w:author="Yudong Shen" w:date="2017-11-28T17:26:00Z">
          <w:pPr>
            <w:pStyle w:val="ListParagraph"/>
            <w:widowControl w:val="0"/>
            <w:numPr>
              <w:numId w:val="255"/>
            </w:numPr>
            <w:ind w:left="720" w:hanging="360"/>
            <w:contextualSpacing/>
          </w:pPr>
        </w:pPrChange>
      </w:pPr>
      <w:r w:rsidRPr="00E07490">
        <w:rPr>
          <w:rFonts w:hint="eastAsia"/>
        </w:rPr>
        <w:t>个</w:t>
      </w:r>
      <w:r>
        <w:rPr>
          <w:rFonts w:hint="eastAsia"/>
        </w:rPr>
        <w:t>单核保页面中本次</w:t>
      </w:r>
      <w:r w:rsidRPr="00E07490">
        <w:rPr>
          <w:rFonts w:hint="eastAsia"/>
        </w:rPr>
        <w:t>新产品的险种资料页面显示的字段及信息须与</w:t>
      </w:r>
      <w:r>
        <w:rPr>
          <w:rFonts w:hint="eastAsia"/>
        </w:rPr>
        <w:t>移动展业平台</w:t>
      </w:r>
      <w:r w:rsidRPr="00E07490">
        <w:rPr>
          <w:rFonts w:hint="eastAsia"/>
        </w:rPr>
        <w:t>录入页面中一致</w:t>
      </w:r>
      <w:r>
        <w:rPr>
          <w:rFonts w:hint="eastAsia"/>
        </w:rPr>
        <w:t>。</w:t>
      </w:r>
    </w:p>
    <w:p w:rsidR="006D59A3" w:rsidRDefault="006D59A3">
      <w:pPr>
        <w:pStyle w:val="ListParagraph"/>
        <w:widowControl w:val="0"/>
        <w:numPr>
          <w:ilvl w:val="0"/>
          <w:numId w:val="263"/>
        </w:numPr>
        <w:contextualSpacing/>
        <w:pPrChange w:id="245" w:author="Yudong Shen" w:date="2017-11-28T17:26:00Z">
          <w:pPr>
            <w:pStyle w:val="ListParagraph"/>
            <w:widowControl w:val="0"/>
            <w:numPr>
              <w:numId w:val="255"/>
            </w:numPr>
            <w:ind w:left="720" w:hanging="360"/>
            <w:contextualSpacing/>
          </w:pPr>
        </w:pPrChange>
      </w:pPr>
      <w:ins w:id="246" w:author="Yudong Shen" w:date="2017-11-30T14:33:00Z">
        <w:r>
          <w:rPr>
            <w:rFonts w:hint="eastAsia"/>
            <w:color w:val="000000"/>
          </w:rPr>
          <w:t>针对</w:t>
        </w:r>
        <w:r>
          <w:rPr>
            <w:rFonts w:hint="eastAsia"/>
            <w:color w:val="000000"/>
          </w:rPr>
          <w:t>E</w:t>
        </w:r>
        <w:r>
          <w:rPr>
            <w:rFonts w:hint="eastAsia"/>
            <w:color w:val="000000"/>
          </w:rPr>
          <w:t>动神州和</w:t>
        </w:r>
        <w:r>
          <w:rPr>
            <w:rFonts w:hint="eastAsia"/>
            <w:color w:val="000000"/>
          </w:rPr>
          <w:t>APP</w:t>
        </w:r>
        <w:r>
          <w:rPr>
            <w:rFonts w:hint="eastAsia"/>
            <w:color w:val="000000"/>
          </w:rPr>
          <w:t>投保的</w:t>
        </w:r>
      </w:ins>
      <w:ins w:id="247" w:author="Yudong Shen" w:date="2017-11-30T14:34:00Z">
        <w:r>
          <w:rPr>
            <w:rFonts w:hint="eastAsia"/>
            <w:color w:val="000000"/>
          </w:rPr>
          <w:t>关爱百万医疗</w:t>
        </w:r>
      </w:ins>
      <w:ins w:id="248" w:author="Yudong Shen" w:date="2017-11-30T14:35:00Z">
        <w:r>
          <w:rPr>
            <w:rFonts w:hint="eastAsia"/>
            <w:color w:val="000000"/>
          </w:rPr>
          <w:t>投保</w:t>
        </w:r>
      </w:ins>
      <w:ins w:id="249" w:author="Yudong Shen" w:date="2017-11-30T14:33:00Z">
        <w:r>
          <w:rPr>
            <w:rFonts w:hint="eastAsia"/>
            <w:color w:val="000000"/>
          </w:rPr>
          <w:t>单</w:t>
        </w:r>
      </w:ins>
      <w:ins w:id="250" w:author="Yudong Shen" w:date="2017-11-30T14:35:00Z">
        <w:r>
          <w:rPr>
            <w:rFonts w:hint="eastAsia"/>
            <w:color w:val="000000"/>
          </w:rPr>
          <w:t>/</w:t>
        </w:r>
        <w:r>
          <w:rPr>
            <w:rFonts w:hint="eastAsia"/>
            <w:color w:val="000000"/>
          </w:rPr>
          <w:t>保单</w:t>
        </w:r>
      </w:ins>
      <w:ins w:id="251" w:author="Yudong Shen" w:date="2017-11-30T14:33:00Z">
        <w:r>
          <w:rPr>
            <w:rFonts w:hint="eastAsia"/>
            <w:color w:val="000000"/>
          </w:rPr>
          <w:t>，</w:t>
        </w:r>
      </w:ins>
      <w:ins w:id="252" w:author="Yudong Shen" w:date="2017-11-30T14:36:00Z">
        <w:r>
          <w:rPr>
            <w:rFonts w:hint="eastAsia"/>
            <w:color w:val="000000"/>
          </w:rPr>
          <w:t>核保</w:t>
        </w:r>
      </w:ins>
      <w:ins w:id="253" w:author="Yudong Shen" w:date="2017-11-30T14:34:00Z">
        <w:r>
          <w:rPr>
            <w:rFonts w:hint="eastAsia"/>
            <w:color w:val="000000"/>
          </w:rPr>
          <w:t>处理</w:t>
        </w:r>
      </w:ins>
      <w:ins w:id="254" w:author="Yudong Shen" w:date="2017-11-30T14:33:00Z">
        <w:r>
          <w:rPr>
            <w:rFonts w:hint="eastAsia"/>
            <w:color w:val="000000"/>
          </w:rPr>
          <w:t>同关爱康健医疗</w:t>
        </w:r>
      </w:ins>
      <w:ins w:id="255" w:author="Yudong Shen" w:date="2017-11-30T14:34:00Z">
        <w:r>
          <w:rPr>
            <w:rFonts w:hint="eastAsia"/>
            <w:color w:val="000000"/>
          </w:rPr>
          <w:t>保险的</w:t>
        </w:r>
      </w:ins>
      <w:ins w:id="256" w:author="Yudong Shen" w:date="2017-11-30T14:35:00Z">
        <w:r>
          <w:rPr>
            <w:rFonts w:hint="eastAsia"/>
            <w:color w:val="000000"/>
          </w:rPr>
          <w:t>投</w:t>
        </w:r>
      </w:ins>
      <w:ins w:id="257" w:author="Yudong Shen" w:date="2017-11-30T14:34:00Z">
        <w:r>
          <w:rPr>
            <w:rFonts w:hint="eastAsia"/>
            <w:color w:val="000000"/>
          </w:rPr>
          <w:t>保单</w:t>
        </w:r>
      </w:ins>
      <w:ins w:id="258" w:author="Yudong Shen" w:date="2017-11-30T14:35:00Z">
        <w:r>
          <w:rPr>
            <w:rFonts w:hint="eastAsia"/>
            <w:color w:val="000000"/>
          </w:rPr>
          <w:t>/</w:t>
        </w:r>
        <w:r>
          <w:rPr>
            <w:rFonts w:hint="eastAsia"/>
            <w:color w:val="000000"/>
          </w:rPr>
          <w:t>保单</w:t>
        </w:r>
      </w:ins>
      <w:ins w:id="259" w:author="Yudong Shen" w:date="2017-11-30T14:36:00Z">
        <w:r>
          <w:rPr>
            <w:rFonts w:hint="eastAsia"/>
            <w:color w:val="000000"/>
          </w:rPr>
          <w:t>。</w:t>
        </w:r>
      </w:ins>
    </w:p>
    <w:p w:rsidR="00324E4A" w:rsidRDefault="00324E4A">
      <w:pPr>
        <w:pStyle w:val="ListParagraph"/>
        <w:widowControl w:val="0"/>
        <w:numPr>
          <w:ilvl w:val="0"/>
          <w:numId w:val="263"/>
        </w:numPr>
        <w:contextualSpacing/>
        <w:pPrChange w:id="260" w:author="Yudong Shen" w:date="2017-11-28T17:26:00Z">
          <w:pPr>
            <w:pStyle w:val="ListParagraph"/>
            <w:widowControl w:val="0"/>
            <w:numPr>
              <w:numId w:val="255"/>
            </w:numPr>
            <w:ind w:left="720" w:hanging="360"/>
            <w:contextualSpacing/>
          </w:pPr>
        </w:pPrChange>
      </w:pPr>
      <w:r>
        <w:rPr>
          <w:rFonts w:hint="eastAsia"/>
        </w:rPr>
        <w:t>对应险种</w:t>
      </w:r>
      <w:r w:rsidRPr="00E07490">
        <w:rPr>
          <w:rFonts w:hint="eastAsia"/>
        </w:rPr>
        <w:t>投保规则和自核规则由规则引擎系统处理，核心系统不做处理</w:t>
      </w:r>
      <w:r>
        <w:rPr>
          <w:rFonts w:hint="eastAsia"/>
        </w:rPr>
        <w:t>，但需</w:t>
      </w:r>
      <w:r w:rsidRPr="0035679B">
        <w:rPr>
          <w:rFonts w:hint="eastAsia"/>
          <w:b/>
        </w:rPr>
        <w:t>规则引擎</w:t>
      </w:r>
      <w:r>
        <w:rPr>
          <w:rFonts w:hint="eastAsia"/>
        </w:rPr>
        <w:t>按业管提供的该产品的投保规则和规则列表增加对应的自核规则，详见《</w:t>
      </w:r>
      <w:r w:rsidRPr="0010056B">
        <w:rPr>
          <w:rFonts w:hint="eastAsia"/>
        </w:rPr>
        <w:t>需求分析</w:t>
      </w:r>
      <w:r w:rsidRPr="0010056B">
        <w:t>-</w:t>
      </w:r>
      <w:r>
        <w:t>人保寿险关爱</w:t>
      </w:r>
      <w:r>
        <w:rPr>
          <w:rFonts w:hint="eastAsia"/>
        </w:rPr>
        <w:t>百万医疗的产品需求》，该需求文档由规则引擎系统提供，如下：</w:t>
      </w:r>
    </w:p>
    <w:p w:rsidR="00324E4A" w:rsidRDefault="00703F77" w:rsidP="00324E4A">
      <w:pPr>
        <w:pStyle w:val="ListParagraph"/>
        <w:widowControl w:val="0"/>
        <w:ind w:left="720" w:firstLine="0"/>
        <w:contextualSpacing/>
      </w:pPr>
      <w:ins w:id="261" w:author="Yudong Shen" w:date="2017-12-01T17:46:00Z">
        <w:r>
          <w:object w:dxaOrig="1534" w:dyaOrig="963">
            <v:shape id="_x0000_i1032" type="#_x0000_t75" style="width:76.5pt;height:48pt" o:ole="">
              <v:imagedata r:id="rId56" o:title=""/>
            </v:shape>
            <o:OLEObject Type="Embed" ProgID="Excel.Sheet.12" ShapeID="_x0000_i1032" DrawAspect="Icon" ObjectID="_1582987884" r:id="rId57"/>
          </w:object>
        </w:r>
      </w:ins>
      <w:bookmarkStart w:id="262" w:name="_MON_1573548056"/>
      <w:bookmarkEnd w:id="262"/>
      <w:del w:id="263" w:author="Yudong Shen" w:date="2017-12-01T17:46:00Z">
        <w:r w:rsidR="00574A1A" w:rsidDel="00703F77">
          <w:object w:dxaOrig="1534" w:dyaOrig="963">
            <v:shape id="_x0000_i1033" type="#_x0000_t75" style="width:76.5pt;height:48pt" o:ole="">
              <v:imagedata r:id="rId58" o:title=""/>
            </v:shape>
            <o:OLEObject Type="Embed" ProgID="Excel.Sheet.12" ShapeID="_x0000_i1033" DrawAspect="Icon" ObjectID="_1582987885" r:id="rId59"/>
          </w:object>
        </w:r>
      </w:del>
    </w:p>
    <w:p w:rsidR="00C76352" w:rsidRDefault="00C76352">
      <w:pPr>
        <w:pStyle w:val="Heading1"/>
        <w:rPr>
          <w:ins w:id="264" w:author="Yudong Shen" w:date="2017-12-05T11:51:00Z"/>
        </w:rPr>
        <w:pPrChange w:id="265" w:author="Yudong Shen" w:date="2017-11-28T17:34:00Z">
          <w:pPr>
            <w:pStyle w:val="ListParagraph"/>
            <w:widowControl w:val="0"/>
            <w:ind w:left="720" w:firstLine="0"/>
            <w:contextualSpacing/>
          </w:pPr>
        </w:pPrChange>
      </w:pPr>
      <w:r>
        <w:rPr>
          <w:rFonts w:hint="eastAsia"/>
        </w:rPr>
        <w:t>保单打印</w:t>
      </w:r>
    </w:p>
    <w:p w:rsidR="00D30768" w:rsidRPr="00D30768" w:rsidRDefault="00D30768">
      <w:pPr>
        <w:pPrChange w:id="266" w:author="Yudong Shen" w:date="2017-12-05T11:51:00Z">
          <w:pPr>
            <w:pStyle w:val="ListParagraph"/>
            <w:widowControl w:val="0"/>
            <w:ind w:left="720" w:firstLine="0"/>
            <w:contextualSpacing/>
          </w:pPr>
        </w:pPrChange>
      </w:pPr>
      <w:ins w:id="267" w:author="Yudong Shen" w:date="2017-12-05T11:51:00Z">
        <w:r>
          <w:rPr>
            <w:rFonts w:hint="eastAsia"/>
          </w:rPr>
          <w:t>本需求产品核心系统不出单，由外围系统出单，其中移动展业平台的电子保单打印需要调用核心系统的保单打印处理，因此下述保单打印信息取移动展业平台保单的对应传值。其他渠道出单的保单不调用核心系统的打印模板。</w:t>
        </w:r>
      </w:ins>
    </w:p>
    <w:p w:rsidR="00C76352" w:rsidRDefault="00C76352">
      <w:pPr>
        <w:pStyle w:val="Heading2"/>
        <w:pPrChange w:id="268" w:author="Yudong Shen" w:date="2017-11-28T17:34:00Z">
          <w:pPr>
            <w:pStyle w:val="ListParagraph"/>
            <w:widowControl w:val="0"/>
            <w:ind w:left="720" w:firstLine="0"/>
            <w:contextualSpacing/>
          </w:pPr>
        </w:pPrChange>
      </w:pPr>
      <w:proofErr w:type="spellStart"/>
      <w:r>
        <w:rPr>
          <w:rFonts w:hint="eastAsia"/>
        </w:rPr>
        <w:t>前台打印</w:t>
      </w:r>
      <w:proofErr w:type="spellEnd"/>
      <w:r w:rsidR="00CF44E1">
        <w:rPr>
          <w:rFonts w:hint="eastAsia"/>
          <w:lang w:eastAsia="zh-CN"/>
        </w:rPr>
        <w:t>及补打</w:t>
      </w:r>
    </w:p>
    <w:p w:rsidR="00351ABA" w:rsidRDefault="00351ABA" w:rsidP="00351ABA">
      <w:pPr>
        <w:numPr>
          <w:ilvl w:val="0"/>
          <w:numId w:val="270"/>
        </w:numPr>
      </w:pPr>
      <w:r>
        <w:rPr>
          <w:rFonts w:hint="eastAsia"/>
        </w:rPr>
        <w:t>使用</w:t>
      </w:r>
      <w:r w:rsidRPr="00E07490">
        <w:rPr>
          <w:rFonts w:hint="eastAsia"/>
        </w:rPr>
        <w:t>业管提供的</w:t>
      </w:r>
      <w:r>
        <w:rPr>
          <w:rFonts w:hint="eastAsia"/>
        </w:rPr>
        <w:t>打印模板“</w:t>
      </w:r>
      <w:r w:rsidRPr="00351ABA">
        <w:rPr>
          <w:rFonts w:hint="eastAsia"/>
        </w:rPr>
        <w:t>个险模板</w:t>
      </w:r>
      <w:r w:rsidRPr="00351ABA">
        <w:t>-关爱百万医疗</w:t>
      </w:r>
      <w:r>
        <w:rPr>
          <w:rFonts w:hint="eastAsia"/>
        </w:rPr>
        <w:t>”。</w:t>
      </w:r>
      <w:r>
        <w:t xml:space="preserve"> </w:t>
      </w:r>
    </w:p>
    <w:bookmarkStart w:id="269" w:name="_MON_1573547282"/>
    <w:bookmarkStart w:id="270" w:name="_MON_1573547348"/>
    <w:bookmarkStart w:id="271" w:name="_MON_1573547931"/>
    <w:bookmarkStart w:id="272" w:name="_MON_1573547082"/>
    <w:bookmarkEnd w:id="269"/>
    <w:bookmarkEnd w:id="270"/>
    <w:bookmarkEnd w:id="271"/>
    <w:bookmarkEnd w:id="272"/>
    <w:bookmarkStart w:id="273" w:name="_MON_1573547087"/>
    <w:bookmarkEnd w:id="273"/>
    <w:p w:rsidR="00351ABA" w:rsidRDefault="00351ABA" w:rsidP="00351ABA">
      <w:pPr>
        <w:ind w:left="360"/>
      </w:pPr>
      <w:r>
        <w:object w:dxaOrig="1534" w:dyaOrig="963">
          <v:shape id="_x0000_i1034" type="#_x0000_t75" style="width:76.5pt;height:48pt" o:ole="">
            <v:imagedata r:id="rId60" o:title=""/>
          </v:shape>
          <o:OLEObject Type="Embed" ProgID="Word.Document.8" ShapeID="_x0000_i1034" DrawAspect="Icon" ObjectID="_1582987886" r:id="rId61">
            <o:FieldCodes>\s</o:FieldCodes>
          </o:OLEObject>
        </w:object>
      </w:r>
    </w:p>
    <w:p w:rsidR="00351ABA" w:rsidRDefault="00351ABA" w:rsidP="00351ABA">
      <w:pPr>
        <w:numPr>
          <w:ilvl w:val="0"/>
          <w:numId w:val="270"/>
        </w:numPr>
      </w:pPr>
      <w:r>
        <w:rPr>
          <w:rFonts w:hint="eastAsia"/>
        </w:rPr>
        <w:t>说明如下：</w:t>
      </w:r>
    </w:p>
    <w:p w:rsidR="00351ABA" w:rsidRPr="00284078" w:rsidRDefault="00284078" w:rsidP="00351ABA">
      <w:pPr>
        <w:numPr>
          <w:ilvl w:val="1"/>
          <w:numId w:val="270"/>
        </w:numPr>
      </w:pPr>
      <w:r>
        <w:rPr>
          <w:rFonts w:hint="eastAsia"/>
        </w:rPr>
        <w:t>无需打印“身故金受益人”信息，在原先的“身故金受益人”信息列固定显示如下内容：无需核心传值，由打印系统固定打印</w:t>
      </w:r>
      <w:r w:rsidR="00351ABA">
        <w:rPr>
          <w:rFonts w:hint="eastAsia"/>
          <w:szCs w:val="21"/>
        </w:rPr>
        <w:t>。</w:t>
      </w:r>
    </w:p>
    <w:p w:rsidR="00284078" w:rsidRPr="00533C85" w:rsidRDefault="00284078" w:rsidP="00284078">
      <w:pPr>
        <w:ind w:left="780"/>
      </w:pPr>
      <w:r>
        <w:rPr>
          <w:noProof/>
        </w:rPr>
        <w:lastRenderedPageBreak/>
        <w:drawing>
          <wp:inline distT="0" distB="0" distL="0" distR="0" wp14:anchorId="462D1A2F" wp14:editId="4B525424">
            <wp:extent cx="5278120" cy="704215"/>
            <wp:effectExtent l="0" t="0" r="0" b="6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2"/>
                    <a:stretch>
                      <a:fillRect/>
                    </a:stretch>
                  </pic:blipFill>
                  <pic:spPr>
                    <a:xfrm>
                      <a:off x="0" y="0"/>
                      <a:ext cx="5278120" cy="704215"/>
                    </a:xfrm>
                    <a:prstGeom prst="rect">
                      <a:avLst/>
                    </a:prstGeom>
                  </pic:spPr>
                </pic:pic>
              </a:graphicData>
            </a:graphic>
          </wp:inline>
        </w:drawing>
      </w:r>
    </w:p>
    <w:p w:rsidR="00351ABA" w:rsidRDefault="00284078" w:rsidP="00351ABA">
      <w:pPr>
        <w:numPr>
          <w:ilvl w:val="1"/>
          <w:numId w:val="270"/>
        </w:numPr>
      </w:pPr>
      <w:r>
        <w:rPr>
          <w:rFonts w:hint="eastAsia"/>
        </w:rPr>
        <w:t>险种信息列仅显示“险种/保险责任名称”、“保险期间”、“保障计划”，如下</w:t>
      </w:r>
      <w:r w:rsidR="00351ABA">
        <w:rPr>
          <w:rFonts w:hint="eastAsia"/>
        </w:rPr>
        <w:t>：</w:t>
      </w:r>
    </w:p>
    <w:p w:rsidR="00284078" w:rsidRDefault="00284078" w:rsidP="00284078">
      <w:pPr>
        <w:ind w:left="780"/>
      </w:pPr>
      <w:r>
        <w:rPr>
          <w:noProof/>
        </w:rPr>
        <w:drawing>
          <wp:inline distT="0" distB="0" distL="0" distR="0" wp14:anchorId="290F57B2" wp14:editId="4C05AD4F">
            <wp:extent cx="5278120" cy="47833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3"/>
                    <a:stretch>
                      <a:fillRect/>
                    </a:stretch>
                  </pic:blipFill>
                  <pic:spPr>
                    <a:xfrm>
                      <a:off x="0" y="0"/>
                      <a:ext cx="5278120" cy="478330"/>
                    </a:xfrm>
                    <a:prstGeom prst="rect">
                      <a:avLst/>
                    </a:prstGeom>
                  </pic:spPr>
                </pic:pic>
              </a:graphicData>
            </a:graphic>
          </wp:inline>
        </w:drawing>
      </w:r>
    </w:p>
    <w:p w:rsidR="00284078" w:rsidRDefault="00284078" w:rsidP="00284078">
      <w:pPr>
        <w:pStyle w:val="ListParagraph"/>
        <w:numPr>
          <w:ilvl w:val="0"/>
          <w:numId w:val="272"/>
        </w:numPr>
      </w:pPr>
      <w:r>
        <w:rPr>
          <w:rFonts w:hint="eastAsia"/>
        </w:rPr>
        <w:t xml:space="preserve"> </w:t>
      </w:r>
      <w:r>
        <w:rPr>
          <w:rFonts w:hint="eastAsia"/>
        </w:rPr>
        <w:t>“险种</w:t>
      </w:r>
      <w:r>
        <w:rPr>
          <w:rFonts w:hint="eastAsia"/>
        </w:rPr>
        <w:t>/</w:t>
      </w:r>
      <w:r>
        <w:rPr>
          <w:rFonts w:hint="eastAsia"/>
        </w:rPr>
        <w:t>保险责任名称”显示“人保寿险关爱百万医疗保险”；</w:t>
      </w:r>
    </w:p>
    <w:p w:rsidR="00284078" w:rsidRDefault="00284078" w:rsidP="00284078">
      <w:pPr>
        <w:pStyle w:val="ListParagraph"/>
        <w:numPr>
          <w:ilvl w:val="0"/>
          <w:numId w:val="272"/>
        </w:numPr>
      </w:pPr>
      <w:r>
        <w:rPr>
          <w:rFonts w:hint="eastAsia"/>
        </w:rPr>
        <w:t>“保险期间”固定显示“</w:t>
      </w:r>
      <w:r>
        <w:rPr>
          <w:rFonts w:hint="eastAsia"/>
        </w:rPr>
        <w:t>1</w:t>
      </w:r>
      <w:r>
        <w:rPr>
          <w:rFonts w:hint="eastAsia"/>
        </w:rPr>
        <w:t>年”；</w:t>
      </w:r>
    </w:p>
    <w:p w:rsidR="00284078" w:rsidRDefault="00284078" w:rsidP="00284078">
      <w:pPr>
        <w:pStyle w:val="ListParagraph"/>
        <w:numPr>
          <w:ilvl w:val="0"/>
          <w:numId w:val="272"/>
        </w:numPr>
      </w:pPr>
      <w:r>
        <w:rPr>
          <w:rFonts w:hint="eastAsia"/>
        </w:rPr>
        <w:t>“保障计划”显示契约保存的保障计划。</w:t>
      </w:r>
    </w:p>
    <w:p w:rsidR="00284078" w:rsidRDefault="00284078" w:rsidP="00351ABA">
      <w:pPr>
        <w:numPr>
          <w:ilvl w:val="1"/>
          <w:numId w:val="270"/>
        </w:numPr>
      </w:pPr>
      <w:r>
        <w:rPr>
          <w:rFonts w:hint="eastAsia"/>
        </w:rPr>
        <w:t>针对本需求险种，险种信息下面显示如下提示信息：</w:t>
      </w:r>
    </w:p>
    <w:p w:rsidR="00284078" w:rsidRDefault="00284078" w:rsidP="00284078">
      <w:pPr>
        <w:ind w:left="780"/>
      </w:pPr>
      <w:r>
        <w:rPr>
          <w:noProof/>
        </w:rPr>
        <w:drawing>
          <wp:inline distT="0" distB="0" distL="0" distR="0" wp14:anchorId="4A01F5A1" wp14:editId="4838F303">
            <wp:extent cx="5278120" cy="711691"/>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4"/>
                    <a:stretch>
                      <a:fillRect/>
                    </a:stretch>
                  </pic:blipFill>
                  <pic:spPr>
                    <a:xfrm>
                      <a:off x="0" y="0"/>
                      <a:ext cx="5278120" cy="711691"/>
                    </a:xfrm>
                    <a:prstGeom prst="rect">
                      <a:avLst/>
                    </a:prstGeom>
                  </pic:spPr>
                </pic:pic>
              </a:graphicData>
            </a:graphic>
          </wp:inline>
        </w:drawing>
      </w:r>
    </w:p>
    <w:p w:rsidR="00351ABA" w:rsidRDefault="00284078" w:rsidP="00351ABA">
      <w:pPr>
        <w:numPr>
          <w:ilvl w:val="1"/>
          <w:numId w:val="270"/>
        </w:numPr>
      </w:pPr>
      <w:r>
        <w:rPr>
          <w:rFonts w:hint="eastAsia"/>
        </w:rPr>
        <w:t>其他字段取值规则同现有模板“</w:t>
      </w:r>
      <w:r w:rsidRPr="00020C24">
        <w:rPr>
          <w:rFonts w:hint="eastAsia"/>
        </w:rPr>
        <w:t>个险模板</w:t>
      </w:r>
      <w:r w:rsidRPr="00020C24">
        <w:t>AA—关爱健康-201610</w:t>
      </w:r>
      <w:r>
        <w:rPr>
          <w:rFonts w:hint="eastAsia"/>
        </w:rPr>
        <w:t>”</w:t>
      </w:r>
      <w:r w:rsidR="00351ABA" w:rsidRPr="00E07490">
        <w:rPr>
          <w:rFonts w:hint="eastAsia"/>
        </w:rPr>
        <w:t>。</w:t>
      </w:r>
    </w:p>
    <w:bookmarkStart w:id="274" w:name="_MON_1573547109"/>
    <w:bookmarkStart w:id="275" w:name="_MON_1573547323"/>
    <w:bookmarkEnd w:id="274"/>
    <w:bookmarkEnd w:id="275"/>
    <w:bookmarkStart w:id="276" w:name="_MON_1539695436"/>
    <w:bookmarkEnd w:id="276"/>
    <w:p w:rsidR="00284078" w:rsidRDefault="00284078" w:rsidP="00284078">
      <w:pPr>
        <w:ind w:left="780"/>
      </w:pPr>
      <w:r>
        <w:object w:dxaOrig="1534" w:dyaOrig="963">
          <v:shape id="_x0000_i1035" type="#_x0000_t75" style="width:76.5pt;height:48pt" o:ole="">
            <v:imagedata r:id="rId65" o:title=""/>
          </v:shape>
          <o:OLEObject Type="Embed" ProgID="Word.Document.8" ShapeID="_x0000_i1035" DrawAspect="Icon" ObjectID="_1582987887" r:id="rId66">
            <o:FieldCodes>\s</o:FieldCodes>
          </o:OLEObject>
        </w:object>
      </w:r>
    </w:p>
    <w:p w:rsidR="00284078" w:rsidRDefault="00284078" w:rsidP="00284078">
      <w:pPr>
        <w:numPr>
          <w:ilvl w:val="0"/>
          <w:numId w:val="270"/>
        </w:numPr>
      </w:pPr>
      <w:r>
        <w:rPr>
          <w:rFonts w:hint="eastAsia"/>
        </w:rPr>
        <w:t>保单首页内容不得超出“保险单实物单证099”页面，且所有打印内容与该单证中预印的公司LOGO、单证条码、保险合同章和总裁签名位置适宜，不得叠压。</w:t>
      </w:r>
    </w:p>
    <w:p w:rsidR="00C76352" w:rsidRPr="00C76352" w:rsidRDefault="00284078" w:rsidP="00284078">
      <w:pPr>
        <w:numPr>
          <w:ilvl w:val="0"/>
          <w:numId w:val="270"/>
        </w:numPr>
      </w:pPr>
      <w:r>
        <w:rPr>
          <w:rFonts w:hint="eastAsia"/>
        </w:rPr>
        <w:t>该保单模板文字的字体、大小、位置和排版等内容，应按附件模板执行，原则上项目类、声明和提示类文字的字体为宋体黑色加粗11号，项目对应的系统传值类文字为宋体黑色11号。</w:t>
      </w:r>
      <w:r w:rsidRPr="00785152">
        <w:rPr>
          <w:rFonts w:hint="eastAsia"/>
        </w:rPr>
        <w:t>保单中的横线，颜色为黑色，粗细为0.5磅</w:t>
      </w:r>
      <w:r>
        <w:rPr>
          <w:rFonts w:hint="eastAsia"/>
        </w:rPr>
        <w:t>。</w:t>
      </w:r>
    </w:p>
    <w:p w:rsidR="00C76352" w:rsidRDefault="00C76352">
      <w:pPr>
        <w:pStyle w:val="Heading2"/>
        <w:pPrChange w:id="277" w:author="Yudong Shen" w:date="2017-11-28T17:34:00Z">
          <w:pPr>
            <w:pStyle w:val="ListParagraph"/>
            <w:widowControl w:val="0"/>
            <w:ind w:left="720" w:firstLine="0"/>
            <w:contextualSpacing/>
          </w:pPr>
        </w:pPrChange>
      </w:pPr>
      <w:proofErr w:type="spellStart"/>
      <w:r>
        <w:rPr>
          <w:rFonts w:hint="eastAsia"/>
        </w:rPr>
        <w:t>后台打印</w:t>
      </w:r>
      <w:proofErr w:type="spellEnd"/>
      <w:r w:rsidR="00CF44E1">
        <w:rPr>
          <w:rFonts w:hint="eastAsia"/>
          <w:lang w:eastAsia="zh-CN"/>
        </w:rPr>
        <w:t>及补打</w:t>
      </w:r>
    </w:p>
    <w:p w:rsidR="00CF44E1" w:rsidRDefault="00CF44E1" w:rsidP="00CF44E1">
      <w:pPr>
        <w:numPr>
          <w:ilvl w:val="0"/>
          <w:numId w:val="30"/>
        </w:numPr>
      </w:pPr>
      <w:r>
        <w:rPr>
          <w:rFonts w:hint="eastAsia"/>
        </w:rPr>
        <w:t>针对本次险种，使用</w:t>
      </w:r>
      <w:r w:rsidR="00284078">
        <w:rPr>
          <w:rFonts w:hint="eastAsia"/>
        </w:rPr>
        <w:t>现有</w:t>
      </w:r>
      <w:r>
        <w:rPr>
          <w:rFonts w:hint="eastAsia"/>
        </w:rPr>
        <w:t>后台打印接口模板“关爱康健医疗打印模板-201610”</w:t>
      </w:r>
    </w:p>
    <w:p w:rsidR="00CF44E1" w:rsidRPr="00EF5F26" w:rsidRDefault="00CF44E1" w:rsidP="00CF44E1">
      <w:pPr>
        <w:pStyle w:val="ListParagraph"/>
        <w:ind w:left="360" w:firstLine="0"/>
        <w:rPr>
          <w:i/>
        </w:rPr>
      </w:pPr>
      <w:r w:rsidRPr="00EF5F26">
        <w:rPr>
          <w:i/>
        </w:rPr>
        <w:t>!$(</w:t>
      </w:r>
      <w:r w:rsidRPr="00EF5F26">
        <w:rPr>
          <w:i/>
        </w:rPr>
        <w:t>保单号</w:t>
      </w:r>
      <w:r w:rsidRPr="00EF5F26">
        <w:rPr>
          <w:i/>
        </w:rPr>
        <w:t>)</w:t>
      </w:r>
    </w:p>
    <w:p w:rsidR="00CF44E1" w:rsidRPr="00EF5F26" w:rsidRDefault="00CF44E1" w:rsidP="00CF44E1">
      <w:pPr>
        <w:pStyle w:val="ListParagraph"/>
        <w:ind w:left="360" w:firstLine="0"/>
        <w:rPr>
          <w:i/>
        </w:rPr>
      </w:pPr>
      <w:r w:rsidRPr="00EF5F26">
        <w:rPr>
          <w:i/>
        </w:rPr>
        <w:t>image~total~key1#key2#key3…#</w:t>
      </w:r>
      <w:proofErr w:type="spellStart"/>
      <w:r w:rsidRPr="00EF5F26">
        <w:rPr>
          <w:i/>
        </w:rPr>
        <w:t>keyn</w:t>
      </w:r>
      <w:proofErr w:type="spellEnd"/>
      <w:r w:rsidRPr="00EF5F26">
        <w:rPr>
          <w:i/>
        </w:rPr>
        <w:t>~</w:t>
      </w:r>
    </w:p>
    <w:p w:rsidR="00CF44E1" w:rsidRPr="00EF5F26" w:rsidRDefault="00CF44E1" w:rsidP="00CF44E1">
      <w:pPr>
        <w:pStyle w:val="ListParagraph"/>
        <w:ind w:left="360" w:firstLine="0"/>
        <w:rPr>
          <w:i/>
        </w:rPr>
      </w:pPr>
      <w:r w:rsidRPr="00EF5F26">
        <w:rPr>
          <w:i/>
        </w:rPr>
        <w:t>Main1~</w:t>
      </w:r>
      <w:r w:rsidRPr="00EF5F26">
        <w:rPr>
          <w:i/>
        </w:rPr>
        <w:t>保单号</w:t>
      </w:r>
      <w:r w:rsidRPr="00EF5F26">
        <w:rPr>
          <w:i/>
        </w:rPr>
        <w:t>~</w:t>
      </w:r>
      <w:r w:rsidRPr="00EF5F26">
        <w:rPr>
          <w:i/>
        </w:rPr>
        <w:t>保单生效日</w:t>
      </w:r>
      <w:r w:rsidRPr="00EF5F26">
        <w:rPr>
          <w:i/>
        </w:rPr>
        <w:t>~</w:t>
      </w:r>
      <w:r w:rsidRPr="00EF5F26">
        <w:rPr>
          <w:i/>
        </w:rPr>
        <w:t>保险合同起止时间</w:t>
      </w:r>
      <w:r w:rsidRPr="00EF5F26">
        <w:rPr>
          <w:i/>
        </w:rPr>
        <w:t>~</w:t>
      </w:r>
      <w:r w:rsidRPr="00EF5F26">
        <w:rPr>
          <w:i/>
        </w:rPr>
        <w:t>保费大写</w:t>
      </w:r>
      <w:r w:rsidRPr="00EF5F26">
        <w:rPr>
          <w:i/>
        </w:rPr>
        <w:t>~</w:t>
      </w:r>
      <w:r w:rsidRPr="00EF5F26">
        <w:rPr>
          <w:i/>
        </w:rPr>
        <w:t>保费合计</w:t>
      </w:r>
      <w:r w:rsidRPr="00EF5F26">
        <w:rPr>
          <w:i/>
        </w:rPr>
        <w:t>~</w:t>
      </w:r>
      <w:r w:rsidRPr="00EF5F26">
        <w:rPr>
          <w:i/>
        </w:rPr>
        <w:t>溢交保费</w:t>
      </w:r>
      <w:r w:rsidRPr="00EF5F26">
        <w:rPr>
          <w:i/>
        </w:rPr>
        <w:t>~</w:t>
      </w:r>
      <w:r w:rsidRPr="00EF5F26">
        <w:rPr>
          <w:i/>
        </w:rPr>
        <w:t>销售单位部门名称</w:t>
      </w:r>
      <w:r w:rsidRPr="00EF5F26">
        <w:rPr>
          <w:i/>
        </w:rPr>
        <w:t>~</w:t>
      </w:r>
      <w:r w:rsidRPr="00EF5F26">
        <w:rPr>
          <w:i/>
        </w:rPr>
        <w:t>销售单位部门编号</w:t>
      </w:r>
      <w:r w:rsidRPr="00EF5F26">
        <w:rPr>
          <w:i/>
        </w:rPr>
        <w:t>~</w:t>
      </w:r>
      <w:r w:rsidRPr="00EF5F26">
        <w:rPr>
          <w:i/>
        </w:rPr>
        <w:t>部组所在的机构名称</w:t>
      </w:r>
      <w:r w:rsidRPr="00EF5F26">
        <w:rPr>
          <w:i/>
        </w:rPr>
        <w:t>~</w:t>
      </w:r>
      <w:r w:rsidRPr="00EF5F26">
        <w:rPr>
          <w:i/>
        </w:rPr>
        <w:t>首期保费收费确认时间</w:t>
      </w:r>
      <w:r w:rsidRPr="00EF5F26">
        <w:rPr>
          <w:i/>
        </w:rPr>
        <w:t>~</w:t>
      </w:r>
      <w:r w:rsidRPr="00EF5F26">
        <w:rPr>
          <w:i/>
        </w:rPr>
        <w:t>投保单是否打印影像</w:t>
      </w:r>
    </w:p>
    <w:p w:rsidR="00CF44E1" w:rsidRPr="00EF5F26" w:rsidRDefault="00CF44E1" w:rsidP="00CF44E1">
      <w:pPr>
        <w:pStyle w:val="ListParagraph"/>
        <w:ind w:left="360" w:firstLine="0"/>
        <w:rPr>
          <w:i/>
        </w:rPr>
      </w:pPr>
      <w:r w:rsidRPr="00EF5F26">
        <w:rPr>
          <w:i/>
        </w:rPr>
        <w:t>Main2~</w:t>
      </w:r>
      <w:r w:rsidRPr="00EF5F26">
        <w:rPr>
          <w:i/>
        </w:rPr>
        <w:t>二级机构名称</w:t>
      </w:r>
      <w:r w:rsidRPr="00EF5F26">
        <w:rPr>
          <w:i/>
        </w:rPr>
        <w:t>~</w:t>
      </w:r>
      <w:r w:rsidRPr="00EF5F26">
        <w:rPr>
          <w:i/>
        </w:rPr>
        <w:t>机构地址</w:t>
      </w:r>
      <w:r w:rsidRPr="00EF5F26">
        <w:rPr>
          <w:i/>
        </w:rPr>
        <w:t>~</w:t>
      </w:r>
      <w:r w:rsidRPr="00EF5F26">
        <w:rPr>
          <w:i/>
        </w:rPr>
        <w:t>机构邮编</w:t>
      </w:r>
      <w:r w:rsidRPr="00EF5F26">
        <w:rPr>
          <w:i/>
        </w:rPr>
        <w:t>~</w:t>
      </w:r>
      <w:r w:rsidRPr="00EF5F26">
        <w:rPr>
          <w:i/>
        </w:rPr>
        <w:t>代理人</w:t>
      </w:r>
      <w:r w:rsidRPr="00EF5F26">
        <w:rPr>
          <w:i/>
        </w:rPr>
        <w:t>~</w:t>
      </w:r>
      <w:r w:rsidRPr="00EF5F26">
        <w:rPr>
          <w:i/>
        </w:rPr>
        <w:t>代理人代码</w:t>
      </w:r>
      <w:r w:rsidRPr="00EF5F26">
        <w:rPr>
          <w:i/>
        </w:rPr>
        <w:t>~</w:t>
      </w:r>
      <w:r w:rsidRPr="00EF5F26">
        <w:rPr>
          <w:i/>
        </w:rPr>
        <w:t>打印日期</w:t>
      </w:r>
      <w:r w:rsidRPr="00EF5F26">
        <w:rPr>
          <w:i/>
        </w:rPr>
        <w:t>~</w:t>
      </w:r>
      <w:r w:rsidRPr="00EF5F26">
        <w:rPr>
          <w:i/>
        </w:rPr>
        <w:t>打印次数</w:t>
      </w:r>
      <w:r w:rsidRPr="00EF5F26">
        <w:rPr>
          <w:i/>
        </w:rPr>
        <w:t>~</w:t>
      </w:r>
      <w:r w:rsidRPr="00EF5F26">
        <w:rPr>
          <w:i/>
        </w:rPr>
        <w:t>承保日期（</w:t>
      </w:r>
      <w:r w:rsidRPr="00EF5F26">
        <w:rPr>
          <w:i/>
        </w:rPr>
        <w:t>YYYYMMDD</w:t>
      </w:r>
      <w:r w:rsidRPr="00EF5F26">
        <w:rPr>
          <w:i/>
        </w:rPr>
        <w:t>）</w:t>
      </w:r>
      <w:r w:rsidRPr="00EF5F26">
        <w:rPr>
          <w:i/>
        </w:rPr>
        <w:t>~</w:t>
      </w:r>
      <w:r w:rsidRPr="00EF5F26">
        <w:rPr>
          <w:rFonts w:hint="eastAsia"/>
          <w:i/>
        </w:rPr>
        <w:t>回访电话</w:t>
      </w:r>
      <w:r w:rsidRPr="00EF5F26">
        <w:rPr>
          <w:i/>
        </w:rPr>
        <w:t>~</w:t>
      </w:r>
      <w:r w:rsidRPr="00EF5F26">
        <w:rPr>
          <w:rFonts w:hint="eastAsia"/>
          <w:i/>
        </w:rPr>
        <w:t>代理人所属机构代码</w:t>
      </w:r>
    </w:p>
    <w:p w:rsidR="00CF44E1" w:rsidRPr="00EF5F26" w:rsidRDefault="00CF44E1" w:rsidP="00CF44E1">
      <w:pPr>
        <w:pStyle w:val="ListParagraph"/>
        <w:ind w:left="360" w:firstLine="0"/>
        <w:rPr>
          <w:i/>
        </w:rPr>
      </w:pPr>
      <w:proofErr w:type="spellStart"/>
      <w:r w:rsidRPr="00EF5F26">
        <w:rPr>
          <w:i/>
        </w:rPr>
        <w:t>Samount</w:t>
      </w:r>
      <w:proofErr w:type="spellEnd"/>
      <w:r w:rsidRPr="00EF5F26">
        <w:rPr>
          <w:i/>
        </w:rPr>
        <w:t>~</w:t>
      </w:r>
      <w:r w:rsidRPr="00EF5F26">
        <w:rPr>
          <w:i/>
        </w:rPr>
        <w:t>被保险人姓名</w:t>
      </w:r>
      <w:r w:rsidRPr="00EF5F26">
        <w:rPr>
          <w:i/>
        </w:rPr>
        <w:t>~</w:t>
      </w:r>
      <w:r w:rsidRPr="00EF5F26">
        <w:rPr>
          <w:i/>
        </w:rPr>
        <w:t>告知累计身故保额</w:t>
      </w:r>
      <w:r w:rsidRPr="00EF5F26">
        <w:rPr>
          <w:i/>
        </w:rPr>
        <w:t>~</w:t>
      </w:r>
      <w:r w:rsidRPr="00EF5F26">
        <w:rPr>
          <w:i/>
        </w:rPr>
        <w:t>既往累计身故保额差值</w:t>
      </w:r>
      <w:r w:rsidRPr="00EF5F26">
        <w:rPr>
          <w:i/>
        </w:rPr>
        <w:t>~</w:t>
      </w:r>
      <w:r w:rsidRPr="00EF5F26">
        <w:rPr>
          <w:i/>
        </w:rPr>
        <w:t>本次累计身故保额差值</w:t>
      </w:r>
      <w:r w:rsidRPr="00EF5F26">
        <w:rPr>
          <w:i/>
        </w:rPr>
        <w:t>~</w:t>
      </w:r>
      <w:r w:rsidRPr="00EF5F26">
        <w:rPr>
          <w:i/>
        </w:rPr>
        <w:t>本次允许投保的最高身故保额</w:t>
      </w:r>
    </w:p>
    <w:p w:rsidR="00CF44E1" w:rsidRPr="00EF5F26" w:rsidRDefault="00CF44E1" w:rsidP="00CF44E1">
      <w:pPr>
        <w:pStyle w:val="ListParagraph"/>
        <w:ind w:left="360" w:firstLine="0"/>
        <w:rPr>
          <w:i/>
        </w:rPr>
      </w:pPr>
      <w:proofErr w:type="spellStart"/>
      <w:r w:rsidRPr="00EF5F26">
        <w:rPr>
          <w:i/>
        </w:rPr>
        <w:t>Bene</w:t>
      </w:r>
      <w:proofErr w:type="spellEnd"/>
      <w:r w:rsidRPr="00EF5F26">
        <w:rPr>
          <w:i/>
        </w:rPr>
        <w:t>~</w:t>
      </w:r>
      <w:r w:rsidRPr="00EF5F26">
        <w:rPr>
          <w:i/>
        </w:rPr>
        <w:t>受益人姓名</w:t>
      </w:r>
      <w:r w:rsidRPr="00EF5F26">
        <w:rPr>
          <w:i/>
        </w:rPr>
        <w:t>~</w:t>
      </w:r>
      <w:r w:rsidRPr="00EF5F26">
        <w:rPr>
          <w:i/>
        </w:rPr>
        <w:t>出生日期</w:t>
      </w:r>
      <w:r w:rsidRPr="00EF5F26">
        <w:rPr>
          <w:i/>
        </w:rPr>
        <w:t>~</w:t>
      </w:r>
      <w:r w:rsidRPr="00EF5F26">
        <w:rPr>
          <w:i/>
        </w:rPr>
        <w:t>性别</w:t>
      </w:r>
      <w:r w:rsidRPr="00EF5F26">
        <w:rPr>
          <w:i/>
        </w:rPr>
        <w:t>~</w:t>
      </w:r>
      <w:r w:rsidRPr="00EF5F26">
        <w:rPr>
          <w:i/>
        </w:rPr>
        <w:t>受益顺序</w:t>
      </w:r>
      <w:r w:rsidRPr="00EF5F26">
        <w:rPr>
          <w:i/>
        </w:rPr>
        <w:t>~</w:t>
      </w:r>
      <w:r w:rsidRPr="00EF5F26">
        <w:rPr>
          <w:i/>
        </w:rPr>
        <w:t>受益比例</w:t>
      </w:r>
      <w:r w:rsidRPr="00EF5F26">
        <w:rPr>
          <w:i/>
        </w:rPr>
        <w:t>~</w:t>
      </w:r>
      <w:r w:rsidRPr="00EF5F26">
        <w:rPr>
          <w:i/>
        </w:rPr>
        <w:t>与被保险人关系</w:t>
      </w:r>
    </w:p>
    <w:p w:rsidR="00CF44E1" w:rsidRPr="00EF5F26" w:rsidRDefault="00CF44E1" w:rsidP="00CF44E1">
      <w:pPr>
        <w:pStyle w:val="ListParagraph"/>
        <w:ind w:left="360" w:firstLine="0"/>
        <w:rPr>
          <w:i/>
        </w:rPr>
      </w:pPr>
      <w:r w:rsidRPr="00EF5F26">
        <w:rPr>
          <w:i/>
        </w:rPr>
        <w:t>Description~</w:t>
      </w:r>
      <w:r w:rsidRPr="00EF5F26">
        <w:rPr>
          <w:i/>
        </w:rPr>
        <w:t>特别约定</w:t>
      </w:r>
      <w:r w:rsidRPr="00EF5F26">
        <w:rPr>
          <w:i/>
        </w:rPr>
        <w:t>~</w:t>
      </w:r>
    </w:p>
    <w:p w:rsidR="00CF44E1" w:rsidRPr="00EF5F26" w:rsidRDefault="00CF44E1" w:rsidP="00CF44E1">
      <w:pPr>
        <w:pStyle w:val="ListParagraph"/>
        <w:ind w:left="360" w:firstLine="0"/>
        <w:rPr>
          <w:i/>
        </w:rPr>
      </w:pPr>
      <w:r w:rsidRPr="00EF5F26">
        <w:rPr>
          <w:i/>
        </w:rPr>
        <w:t>Description2~</w:t>
      </w:r>
      <w:r w:rsidRPr="00EF5F26">
        <w:rPr>
          <w:i/>
        </w:rPr>
        <w:t>可续保附加险说明</w:t>
      </w:r>
      <w:r w:rsidRPr="00EF5F26">
        <w:rPr>
          <w:i/>
        </w:rPr>
        <w:t>~</w:t>
      </w:r>
    </w:p>
    <w:p w:rsidR="00CF44E1" w:rsidRPr="00EF5F26" w:rsidRDefault="00CF44E1" w:rsidP="00CF44E1">
      <w:pPr>
        <w:pStyle w:val="ListParagraph"/>
        <w:ind w:left="360" w:firstLine="0"/>
        <w:rPr>
          <w:i/>
        </w:rPr>
      </w:pPr>
      <w:r w:rsidRPr="00EF5F26">
        <w:rPr>
          <w:i/>
        </w:rPr>
        <w:t>Client~</w:t>
      </w:r>
      <w:r w:rsidRPr="00EF5F26">
        <w:rPr>
          <w:i/>
        </w:rPr>
        <w:t>投保人姓名</w:t>
      </w:r>
      <w:r w:rsidRPr="00EF5F26">
        <w:rPr>
          <w:i/>
        </w:rPr>
        <w:t>~</w:t>
      </w:r>
      <w:r w:rsidRPr="00EF5F26">
        <w:rPr>
          <w:i/>
        </w:rPr>
        <w:t>投保人出生日期</w:t>
      </w:r>
      <w:r w:rsidRPr="00EF5F26">
        <w:rPr>
          <w:i/>
        </w:rPr>
        <w:t>~</w:t>
      </w:r>
      <w:r w:rsidRPr="00EF5F26">
        <w:rPr>
          <w:i/>
        </w:rPr>
        <w:t>投保人证件号码</w:t>
      </w:r>
      <w:r w:rsidRPr="00EF5F26">
        <w:rPr>
          <w:i/>
        </w:rPr>
        <w:t>~</w:t>
      </w:r>
      <w:r w:rsidRPr="00EF5F26">
        <w:rPr>
          <w:i/>
        </w:rPr>
        <w:t>投保人通讯地址</w:t>
      </w:r>
      <w:r w:rsidRPr="00EF5F26">
        <w:rPr>
          <w:i/>
        </w:rPr>
        <w:t>~</w:t>
      </w:r>
      <w:r w:rsidRPr="00EF5F26">
        <w:rPr>
          <w:i/>
        </w:rPr>
        <w:t>投保人邮政编码</w:t>
      </w:r>
      <w:r w:rsidRPr="00EF5F26">
        <w:rPr>
          <w:i/>
        </w:rPr>
        <w:t>~</w:t>
      </w:r>
      <w:r w:rsidRPr="00EF5F26">
        <w:rPr>
          <w:i/>
        </w:rPr>
        <w:t>被保人姓名</w:t>
      </w:r>
      <w:r w:rsidRPr="00EF5F26">
        <w:rPr>
          <w:i/>
        </w:rPr>
        <w:t>~</w:t>
      </w:r>
      <w:r w:rsidRPr="00EF5F26">
        <w:rPr>
          <w:i/>
        </w:rPr>
        <w:t>被保人出生日期</w:t>
      </w:r>
      <w:r w:rsidRPr="00EF5F26">
        <w:rPr>
          <w:i/>
        </w:rPr>
        <w:t>~</w:t>
      </w:r>
      <w:r w:rsidRPr="00EF5F26">
        <w:rPr>
          <w:i/>
        </w:rPr>
        <w:t>被保人身份证</w:t>
      </w:r>
      <w:r w:rsidRPr="00EF5F26">
        <w:rPr>
          <w:i/>
        </w:rPr>
        <w:t>~</w:t>
      </w:r>
      <w:r w:rsidRPr="00EF5F26">
        <w:rPr>
          <w:i/>
        </w:rPr>
        <w:t>收费联系电话</w:t>
      </w:r>
      <w:r w:rsidRPr="00EF5F26">
        <w:rPr>
          <w:i/>
        </w:rPr>
        <w:t>~</w:t>
      </w:r>
      <w:r w:rsidRPr="00EF5F26">
        <w:rPr>
          <w:i/>
        </w:rPr>
        <w:t>手机电话</w:t>
      </w:r>
    </w:p>
    <w:p w:rsidR="00CF44E1" w:rsidRPr="001F6E74" w:rsidRDefault="00CF44E1" w:rsidP="00CF44E1">
      <w:pPr>
        <w:ind w:leftChars="200" w:left="420"/>
        <w:rPr>
          <w:i/>
        </w:rPr>
      </w:pPr>
      <w:r w:rsidRPr="001F6E74">
        <w:rPr>
          <w:i/>
        </w:rPr>
        <w:t>Plan~险种代码~险种名称~保险期满日~交费期满日~保险金额~保险费~首期管理费比例</w:t>
      </w:r>
      <w:r w:rsidRPr="001F6E74">
        <w:rPr>
          <w:i/>
        </w:rPr>
        <w:lastRenderedPageBreak/>
        <w:t>~首期管理费金额~养老年金领取方式~年金开始领取日~期缴基本保险费~额外保险费~保险期间~交费年期~缴费方式</w:t>
      </w:r>
      <w:r w:rsidRPr="00BC634E">
        <w:rPr>
          <w:rFonts w:hint="eastAsia"/>
          <w:i/>
          <w:highlight w:val="yellow"/>
        </w:rPr>
        <w:t>~保障计划</w:t>
      </w:r>
    </w:p>
    <w:p w:rsidR="00CF44E1" w:rsidRPr="00EF5F26" w:rsidRDefault="00CF44E1" w:rsidP="00CF44E1">
      <w:pPr>
        <w:pStyle w:val="ListParagraph"/>
        <w:ind w:left="360" w:firstLine="0"/>
        <w:rPr>
          <w:i/>
        </w:rPr>
      </w:pPr>
      <w:proofErr w:type="spellStart"/>
      <w:r w:rsidRPr="00EF5F26">
        <w:rPr>
          <w:i/>
        </w:rPr>
        <w:t>Resv_plan</w:t>
      </w:r>
      <w:proofErr w:type="spellEnd"/>
      <w:r w:rsidRPr="00EF5F26">
        <w:rPr>
          <w:i/>
        </w:rPr>
        <w:t>~</w:t>
      </w:r>
      <w:r w:rsidRPr="00EF5F26">
        <w:rPr>
          <w:i/>
        </w:rPr>
        <w:t>险种名称</w:t>
      </w:r>
    </w:p>
    <w:p w:rsidR="00CF44E1" w:rsidRPr="00EF5F26" w:rsidRDefault="00CF44E1" w:rsidP="00CF44E1">
      <w:pPr>
        <w:pStyle w:val="ListParagraph"/>
        <w:ind w:left="360" w:firstLine="0"/>
        <w:rPr>
          <w:i/>
        </w:rPr>
      </w:pPr>
      <w:proofErr w:type="spellStart"/>
      <w:r w:rsidRPr="00EF5F26">
        <w:rPr>
          <w:i/>
        </w:rPr>
        <w:t>Resv</w:t>
      </w:r>
      <w:proofErr w:type="spellEnd"/>
      <w:r w:rsidRPr="00EF5F26">
        <w:rPr>
          <w:i/>
        </w:rPr>
        <w:t>~</w:t>
      </w:r>
      <w:r w:rsidRPr="00EF5F26">
        <w:rPr>
          <w:i/>
        </w:rPr>
        <w:t>保单年度末</w:t>
      </w:r>
      <w:r w:rsidRPr="00EF5F26">
        <w:rPr>
          <w:i/>
        </w:rPr>
        <w:t>~</w:t>
      </w:r>
      <w:r w:rsidRPr="00EF5F26">
        <w:rPr>
          <w:i/>
        </w:rPr>
        <w:t>现金</w:t>
      </w:r>
      <w:r w:rsidRPr="00EF5F26">
        <w:rPr>
          <w:i/>
        </w:rPr>
        <w:t>~</w:t>
      </w:r>
      <w:r w:rsidRPr="00EF5F26">
        <w:rPr>
          <w:i/>
        </w:rPr>
        <w:t>减额缴清保额</w:t>
      </w:r>
    </w:p>
    <w:p w:rsidR="00CF44E1" w:rsidRPr="00EF5F26" w:rsidRDefault="00CF44E1" w:rsidP="00CF44E1">
      <w:pPr>
        <w:pStyle w:val="ListParagraph"/>
        <w:ind w:left="360" w:firstLine="0"/>
        <w:rPr>
          <w:i/>
        </w:rPr>
      </w:pPr>
      <w:proofErr w:type="spellStart"/>
      <w:r w:rsidRPr="00EF5F26">
        <w:rPr>
          <w:i/>
        </w:rPr>
        <w:t>ResvInfo</w:t>
      </w:r>
      <w:proofErr w:type="spellEnd"/>
      <w:r w:rsidRPr="00EF5F26">
        <w:rPr>
          <w:i/>
        </w:rPr>
        <w:t>~</w:t>
      </w:r>
      <w:r w:rsidRPr="00EF5F26">
        <w:rPr>
          <w:i/>
        </w:rPr>
        <w:t>内容文字</w:t>
      </w:r>
      <w:r w:rsidRPr="00EF5F26">
        <w:rPr>
          <w:i/>
        </w:rPr>
        <w:t>~</w:t>
      </w:r>
    </w:p>
    <w:p w:rsidR="00CF44E1" w:rsidRPr="00EF5F26" w:rsidRDefault="00CF44E1" w:rsidP="00CF44E1">
      <w:pPr>
        <w:pStyle w:val="ListParagraph"/>
        <w:ind w:left="360" w:firstLine="0"/>
        <w:rPr>
          <w:i/>
        </w:rPr>
      </w:pPr>
      <w:r w:rsidRPr="00EF5F26">
        <w:rPr>
          <w:i/>
        </w:rPr>
        <w:t>%%EOJ</w:t>
      </w:r>
    </w:p>
    <w:p w:rsidR="00CF44E1" w:rsidRPr="00EF5F26" w:rsidRDefault="00CF44E1" w:rsidP="00CF44E1">
      <w:pPr>
        <w:pStyle w:val="ListParagraph"/>
        <w:ind w:left="360" w:firstLine="0"/>
        <w:rPr>
          <w:i/>
        </w:rPr>
      </w:pPr>
      <w:r w:rsidRPr="00A14911">
        <w:rPr>
          <w:rFonts w:hint="eastAsia"/>
          <w:i/>
          <w:highlight w:val="magenta"/>
        </w:rPr>
        <w:t>%%EOP</w:t>
      </w:r>
    </w:p>
    <w:p w:rsidR="00CF44E1" w:rsidRDefault="00CF44E1" w:rsidP="00CF44E1">
      <w:pPr>
        <w:numPr>
          <w:ilvl w:val="0"/>
          <w:numId w:val="30"/>
        </w:numPr>
      </w:pPr>
      <w:r>
        <w:rPr>
          <w:rFonts w:hint="eastAsia"/>
        </w:rPr>
        <w:t>部分字段说明：</w:t>
      </w:r>
    </w:p>
    <w:p w:rsidR="00CF44E1" w:rsidRDefault="00CF44E1" w:rsidP="00CF44E1">
      <w:pPr>
        <w:numPr>
          <w:ilvl w:val="0"/>
          <w:numId w:val="265"/>
        </w:numPr>
      </w:pPr>
      <w:r>
        <w:rPr>
          <w:rFonts w:hint="eastAsia"/>
        </w:rPr>
        <w:t>保障计划：传值为“计划*”,其中“*”取值为关爱百万医疗保险险种资料录入页面该字段保存的值。</w:t>
      </w:r>
    </w:p>
    <w:p w:rsidR="00CF44E1" w:rsidRDefault="00CF44E1" w:rsidP="00CF44E1">
      <w:pPr>
        <w:numPr>
          <w:ilvl w:val="0"/>
          <w:numId w:val="265"/>
        </w:numPr>
      </w:pPr>
      <w:r>
        <w:rPr>
          <w:rFonts w:hint="eastAsia"/>
        </w:rPr>
        <w:t>针对主险“人保寿险关爱百万</w:t>
      </w:r>
      <w:r w:rsidRPr="006156C4">
        <w:rPr>
          <w:rFonts w:hint="eastAsia"/>
        </w:rPr>
        <w:t>医疗保险</w:t>
      </w:r>
      <w:r>
        <w:rPr>
          <w:rFonts w:hint="eastAsia"/>
        </w:rPr>
        <w:t>”，Plan行“保险期间”显示为“1年”，“交费年期”、“缴费方式”、“保险金额”均传值为空，“保险费”根据费率表计算得出的保费，传值格式为“***,**.**”。</w:t>
      </w:r>
    </w:p>
    <w:p w:rsidR="00574A1A" w:rsidRDefault="00574A1A" w:rsidP="00CF44E1">
      <w:pPr>
        <w:numPr>
          <w:ilvl w:val="0"/>
          <w:numId w:val="265"/>
        </w:numPr>
      </w:pPr>
      <w:r>
        <w:rPr>
          <w:rFonts w:hint="eastAsia"/>
        </w:rPr>
        <w:t>意外险及附加安心呵护系统险种说明：</w:t>
      </w:r>
    </w:p>
    <w:p w:rsidR="00574A1A" w:rsidRDefault="00574A1A" w:rsidP="00574A1A">
      <w:pPr>
        <w:ind w:left="1080"/>
      </w:pPr>
      <w:r>
        <w:rPr>
          <w:rFonts w:hint="eastAsia"/>
        </w:rPr>
        <w:t>针对本需求险种，显示：“</w:t>
      </w:r>
      <w:r w:rsidRPr="00553177">
        <w:rPr>
          <w:rFonts w:hint="eastAsia"/>
          <w:szCs w:val="21"/>
        </w:rPr>
        <w:t>提示：请您仔细阅读并知悉以上险种保险条款，重点关注保险责任、责任免除、您的权利和义务、受益人和保险金申请等内容，特别是有“续保”、“续保和保证续保”款项的，请投保人按该条款要求按期办理续保手续，保证新续保的保险责任按时生效</w:t>
      </w:r>
      <w:r>
        <w:rPr>
          <w:rFonts w:hint="eastAsia"/>
          <w:szCs w:val="21"/>
        </w:rPr>
        <w:t>。</w:t>
      </w:r>
      <w:r>
        <w:rPr>
          <w:rFonts w:hint="eastAsia"/>
        </w:rPr>
        <w:t>”</w:t>
      </w:r>
      <w:r w:rsidRPr="00574A1A">
        <w:rPr>
          <w:rFonts w:hint="eastAsia"/>
          <w:szCs w:val="21"/>
        </w:rPr>
        <w:t xml:space="preserve"> </w:t>
      </w:r>
    </w:p>
    <w:p w:rsidR="00CF44E1" w:rsidRDefault="00CF44E1" w:rsidP="00CF44E1">
      <w:pPr>
        <w:numPr>
          <w:ilvl w:val="0"/>
          <w:numId w:val="265"/>
        </w:numPr>
      </w:pPr>
      <w:r>
        <w:rPr>
          <w:rFonts w:hint="eastAsia"/>
        </w:rPr>
        <w:t>其他字段的取值逻辑同系统现状。</w:t>
      </w:r>
    </w:p>
    <w:p w:rsidR="00CF44E1" w:rsidRPr="00EF51E6" w:rsidRDefault="00CF44E1" w:rsidP="00CF44E1">
      <w:pPr>
        <w:numPr>
          <w:ilvl w:val="0"/>
          <w:numId w:val="30"/>
        </w:numPr>
      </w:pPr>
      <w:bookmarkStart w:id="278" w:name="_Toc356821313"/>
      <w:r>
        <w:rPr>
          <w:rFonts w:hint="eastAsia"/>
        </w:rPr>
        <w:t>保全补打个险后台打印接口模板也使用上述模板，需同步修改。</w:t>
      </w:r>
    </w:p>
    <w:bookmarkEnd w:id="278"/>
    <w:p w:rsidR="00C76352" w:rsidRPr="00C76352" w:rsidRDefault="00C76352">
      <w:pPr>
        <w:pPrChange w:id="279" w:author="Yudong Shen" w:date="2017-11-28T17:34:00Z">
          <w:pPr>
            <w:pStyle w:val="ListParagraph"/>
            <w:widowControl w:val="0"/>
            <w:ind w:left="720" w:firstLine="0"/>
            <w:contextualSpacing/>
          </w:pPr>
        </w:pPrChange>
      </w:pPr>
    </w:p>
    <w:p w:rsidR="006A40C3" w:rsidRDefault="006A40C3" w:rsidP="004F6599">
      <w:pPr>
        <w:pStyle w:val="Heading1"/>
        <w:tabs>
          <w:tab w:val="clear" w:pos="432"/>
          <w:tab w:val="num" w:pos="612"/>
        </w:tabs>
        <w:ind w:left="612" w:hanging="612"/>
      </w:pPr>
      <w:bookmarkStart w:id="280" w:name="_MON_1573285140"/>
      <w:bookmarkStart w:id="281" w:name="_MON_1572857083"/>
      <w:bookmarkStart w:id="282" w:name="_MON_1572857079"/>
      <w:bookmarkStart w:id="283" w:name="_MON_1573389762"/>
      <w:bookmarkStart w:id="284" w:name="_MON_1573389780"/>
      <w:bookmarkStart w:id="285" w:name="_核保"/>
      <w:bookmarkStart w:id="286" w:name="_Toc499297316"/>
      <w:bookmarkStart w:id="287" w:name="_Toc356821331"/>
      <w:bookmarkEnd w:id="210"/>
      <w:bookmarkEnd w:id="280"/>
      <w:bookmarkEnd w:id="281"/>
      <w:bookmarkEnd w:id="282"/>
      <w:bookmarkEnd w:id="283"/>
      <w:bookmarkEnd w:id="284"/>
      <w:bookmarkEnd w:id="285"/>
      <w:r>
        <w:rPr>
          <w:rFonts w:hint="eastAsia"/>
        </w:rPr>
        <w:t>保全</w:t>
      </w:r>
      <w:bookmarkEnd w:id="286"/>
    </w:p>
    <w:p w:rsidR="00D439FB" w:rsidRDefault="00D439FB" w:rsidP="00D439FB">
      <w:pPr>
        <w:pStyle w:val="Heading2"/>
      </w:pPr>
      <w:bookmarkStart w:id="288" w:name="_Toc471390272"/>
      <w:bookmarkStart w:id="289" w:name="_Toc499297317"/>
      <w:proofErr w:type="spellStart"/>
      <w:r>
        <w:rPr>
          <w:rFonts w:hint="eastAsia"/>
        </w:rPr>
        <w:t>业务规则</w:t>
      </w:r>
      <w:bookmarkEnd w:id="288"/>
      <w:bookmarkEnd w:id="289"/>
      <w:proofErr w:type="spellEnd"/>
    </w:p>
    <w:p w:rsidR="00D439FB" w:rsidRPr="00DB13D0" w:rsidRDefault="00D439FB" w:rsidP="00D439FB">
      <w:pPr>
        <w:pStyle w:val="ListParagraph"/>
        <w:numPr>
          <w:ilvl w:val="0"/>
          <w:numId w:val="229"/>
        </w:numPr>
        <w:ind w:left="360"/>
      </w:pPr>
      <w:r>
        <w:rPr>
          <w:rFonts w:hint="eastAsia"/>
        </w:rPr>
        <w:t>“人保寿险关爱百万医疗保险”产品的保全规则</w:t>
      </w:r>
    </w:p>
    <w:bookmarkStart w:id="290" w:name="_MON_1533992026"/>
    <w:bookmarkStart w:id="291" w:name="_MON_1533994646"/>
    <w:bookmarkStart w:id="292" w:name="_MON_1573024727"/>
    <w:bookmarkStart w:id="293" w:name="_MON_1573024747"/>
    <w:bookmarkStart w:id="294" w:name="_MON_1540728449"/>
    <w:bookmarkEnd w:id="290"/>
    <w:bookmarkEnd w:id="291"/>
    <w:bookmarkEnd w:id="292"/>
    <w:bookmarkEnd w:id="293"/>
    <w:bookmarkEnd w:id="294"/>
    <w:bookmarkStart w:id="295" w:name="_MON_1540296619"/>
    <w:bookmarkEnd w:id="295"/>
    <w:p w:rsidR="00D439FB" w:rsidRPr="00EC12AC" w:rsidRDefault="00D73F3B" w:rsidP="00D439FB">
      <w:r>
        <w:object w:dxaOrig="1534" w:dyaOrig="963">
          <v:shape id="_x0000_i1036" type="#_x0000_t75" style="width:76.5pt;height:48pt" o:ole="">
            <v:imagedata r:id="rId67" o:title=""/>
          </v:shape>
          <o:OLEObject Type="Embed" ProgID="Word.Document.8" ShapeID="_x0000_i1036" DrawAspect="Icon" ObjectID="_1582987888" r:id="rId68">
            <o:FieldCodes>\s</o:FieldCodes>
          </o:OLEObject>
        </w:object>
      </w:r>
    </w:p>
    <w:p w:rsidR="00D439FB" w:rsidRPr="00EC12AC" w:rsidRDefault="00D439FB" w:rsidP="00D439FB">
      <w:pPr>
        <w:pStyle w:val="Heading2"/>
      </w:pPr>
      <w:bookmarkStart w:id="296" w:name="_Toc471390273"/>
      <w:bookmarkStart w:id="297" w:name="_Toc499297318"/>
      <w:proofErr w:type="spellStart"/>
      <w:r>
        <w:rPr>
          <w:rFonts w:hint="eastAsia"/>
        </w:rPr>
        <w:t>部分保全项说明</w:t>
      </w:r>
      <w:bookmarkEnd w:id="296"/>
      <w:bookmarkEnd w:id="297"/>
      <w:proofErr w:type="spellEnd"/>
    </w:p>
    <w:p w:rsidR="00C65D69" w:rsidRDefault="00C65D69" w:rsidP="00C65D69">
      <w:pPr>
        <w:pStyle w:val="Heading3"/>
      </w:pPr>
      <w:bookmarkStart w:id="298" w:name="_Toc499297319"/>
      <w:proofErr w:type="spellStart"/>
      <w:r>
        <w:rPr>
          <w:rFonts w:hint="eastAsia"/>
        </w:rPr>
        <w:t>退保</w:t>
      </w:r>
      <w:bookmarkEnd w:id="298"/>
      <w:proofErr w:type="spellEnd"/>
    </w:p>
    <w:p w:rsidR="00C65D69" w:rsidRDefault="00C65D69" w:rsidP="00C65D69">
      <w:pPr>
        <w:widowControl/>
      </w:pPr>
      <w:r>
        <w:rPr>
          <w:rFonts w:hint="eastAsia"/>
        </w:rPr>
        <w:t>支持“人保寿险关爱百万医疗保险”产品的有效保单进行该保全操作。</w:t>
      </w:r>
    </w:p>
    <w:p w:rsidR="00C65D69" w:rsidRDefault="00C65D69" w:rsidP="00C65D69">
      <w:pPr>
        <w:pStyle w:val="Heading4"/>
      </w:pPr>
      <w:proofErr w:type="spellStart"/>
      <w:r>
        <w:rPr>
          <w:rFonts w:hint="eastAsia"/>
        </w:rPr>
        <w:t>业务规则</w:t>
      </w:r>
      <w:proofErr w:type="spellEnd"/>
    </w:p>
    <w:p w:rsidR="00C65D69" w:rsidRDefault="00E72EE9" w:rsidP="00C65D69">
      <w:pPr>
        <w:ind w:left="420"/>
      </w:pPr>
      <w:ins w:id="299" w:author="Yudong Shen" w:date="2017-11-28T15:55:00Z">
        <w:r>
          <w:rPr>
            <w:noProof/>
          </w:rPr>
          <w:drawing>
            <wp:inline distT="0" distB="0" distL="0" distR="0" wp14:anchorId="5AA619B8" wp14:editId="313590F8">
              <wp:extent cx="5278120" cy="1321363"/>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8120" cy="1321363"/>
                      </a:xfrm>
                      <a:prstGeom prst="rect">
                        <a:avLst/>
                      </a:prstGeom>
                    </pic:spPr>
                  </pic:pic>
                </a:graphicData>
              </a:graphic>
            </wp:inline>
          </w:drawing>
        </w:r>
      </w:ins>
    </w:p>
    <w:p w:rsidR="00C65D69" w:rsidRDefault="00E72EE9" w:rsidP="00C65D69">
      <w:pPr>
        <w:ind w:left="420"/>
      </w:pPr>
      <w:ins w:id="300" w:author="Yudong Shen" w:date="2017-11-28T15:55:00Z">
        <w:r>
          <w:rPr>
            <w:noProof/>
          </w:rPr>
          <w:lastRenderedPageBreak/>
          <w:drawing>
            <wp:inline distT="0" distB="0" distL="0" distR="0" wp14:anchorId="6F074DDC" wp14:editId="0642F3FA">
              <wp:extent cx="5278120" cy="361315"/>
              <wp:effectExtent l="0" t="0" r="0" b="63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361315"/>
                      </a:xfrm>
                      <a:prstGeom prst="rect">
                        <a:avLst/>
                      </a:prstGeom>
                    </pic:spPr>
                  </pic:pic>
                </a:graphicData>
              </a:graphic>
            </wp:inline>
          </w:drawing>
        </w:r>
      </w:ins>
    </w:p>
    <w:p w:rsidR="00C65D69" w:rsidRDefault="00C65D69" w:rsidP="00C65D69">
      <w:pPr>
        <w:pStyle w:val="Heading4"/>
      </w:pPr>
      <w:proofErr w:type="spellStart"/>
      <w:r>
        <w:rPr>
          <w:rFonts w:hint="eastAsia"/>
        </w:rPr>
        <w:t>系统开发</w:t>
      </w:r>
      <w:proofErr w:type="spellEnd"/>
    </w:p>
    <w:p w:rsidR="00C65D69" w:rsidRDefault="00C65D69" w:rsidP="00C65D69">
      <w:pPr>
        <w:pStyle w:val="Heading5"/>
      </w:pPr>
      <w:r>
        <w:rPr>
          <w:rFonts w:hint="eastAsia"/>
        </w:rPr>
        <w:t>保全录入-个单退保</w:t>
      </w:r>
    </w:p>
    <w:p w:rsidR="00C65D69" w:rsidRDefault="00C65D69" w:rsidP="00C65D69">
      <w:pPr>
        <w:widowControl/>
      </w:pPr>
      <w:r>
        <w:rPr>
          <w:rFonts w:hint="eastAsia"/>
        </w:rPr>
        <w:t>“个单退保”页面</w:t>
      </w:r>
      <w:r w:rsidRPr="00896DBD">
        <w:rPr>
          <w:rFonts w:hint="eastAsia"/>
          <w:i/>
        </w:rPr>
        <w:t>（特别说明：下述截图中的信息仅供规则描述使用。）</w:t>
      </w:r>
    </w:p>
    <w:p w:rsidR="00C65D69" w:rsidRDefault="00E91D70" w:rsidP="00C65D69">
      <w:pPr>
        <w:widowControl/>
      </w:pPr>
      <w:r>
        <w:rPr>
          <w:noProof/>
        </w:rPr>
        <w:drawing>
          <wp:inline distT="0" distB="0" distL="0" distR="0" wp14:anchorId="51966575" wp14:editId="11BF16B8">
            <wp:extent cx="5278120" cy="2860203"/>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8120" cy="2860203"/>
                    </a:xfrm>
                    <a:prstGeom prst="rect">
                      <a:avLst/>
                    </a:prstGeom>
                  </pic:spPr>
                </pic:pic>
              </a:graphicData>
            </a:graphic>
          </wp:inline>
        </w:drawing>
      </w:r>
    </w:p>
    <w:p w:rsidR="000C0C5C" w:rsidRDefault="000C0C5C" w:rsidP="00C65D69">
      <w:pPr>
        <w:widowControl/>
        <w:numPr>
          <w:ilvl w:val="0"/>
          <w:numId w:val="245"/>
        </w:numPr>
      </w:pPr>
      <w:r w:rsidRPr="00431790">
        <w:rPr>
          <w:rFonts w:hint="eastAsia"/>
        </w:rPr>
        <w:t>支持以“</w:t>
      </w:r>
      <w:r>
        <w:rPr>
          <w:rFonts w:hint="eastAsia"/>
        </w:rPr>
        <w:t>人保寿险关爱百万医疗保险</w:t>
      </w:r>
      <w:r w:rsidRPr="00431790">
        <w:rPr>
          <w:rFonts w:hint="eastAsia"/>
        </w:rPr>
        <w:t>”为主险的保单进行该保全</w:t>
      </w:r>
      <w:r>
        <w:rPr>
          <w:rFonts w:hint="eastAsia"/>
        </w:rPr>
        <w:t>操作</w:t>
      </w:r>
    </w:p>
    <w:p w:rsidR="00C65D69" w:rsidRDefault="00C65D69" w:rsidP="00C65D69">
      <w:pPr>
        <w:widowControl/>
        <w:numPr>
          <w:ilvl w:val="0"/>
          <w:numId w:val="245"/>
        </w:numPr>
      </w:pPr>
      <w:r>
        <w:rPr>
          <w:rFonts w:hint="eastAsia"/>
        </w:rPr>
        <w:t>现金价值</w:t>
      </w:r>
      <w:r w:rsidRPr="001A0029">
        <w:rPr>
          <w:rFonts w:hint="eastAsia"/>
          <w:szCs w:val="21"/>
        </w:rPr>
        <w:t>=</w:t>
      </w:r>
      <w:r w:rsidRPr="001A0029">
        <w:rPr>
          <w:rFonts w:hAnsi="Times New Roman" w:cs="宋体" w:hint="eastAsia"/>
          <w:szCs w:val="21"/>
          <w:lang w:val="zh-CN"/>
        </w:rPr>
        <w:t>保险费</w:t>
      </w:r>
      <w:r w:rsidRPr="001A0029">
        <w:rPr>
          <w:rFonts w:hint="eastAsia"/>
          <w:szCs w:val="21"/>
        </w:rPr>
        <w:t>×（1－手续费比例）×（1－保险经过的日数 / 保险期间的日数），经过日数不足1日按1日计算。除本合同投保时另有约定外，手续费比例为</w:t>
      </w:r>
      <w:r>
        <w:rPr>
          <w:rFonts w:hint="eastAsia"/>
          <w:szCs w:val="21"/>
        </w:rPr>
        <w:t>3</w:t>
      </w:r>
      <w:r w:rsidRPr="001A0029">
        <w:rPr>
          <w:rFonts w:hint="eastAsia"/>
          <w:szCs w:val="21"/>
        </w:rPr>
        <w:t>5%</w:t>
      </w:r>
      <w:r>
        <w:rPr>
          <w:rFonts w:hint="eastAsia"/>
        </w:rPr>
        <w:t>。</w:t>
      </w:r>
    </w:p>
    <w:p w:rsidR="00E91D70" w:rsidRDefault="000C0C5C" w:rsidP="000C0C5C">
      <w:pPr>
        <w:widowControl/>
        <w:numPr>
          <w:ilvl w:val="0"/>
          <w:numId w:val="245"/>
        </w:numPr>
      </w:pPr>
      <w:r>
        <w:rPr>
          <w:rFonts w:hint="eastAsia"/>
        </w:rPr>
        <w:t>该页面其他处理同系统现状</w:t>
      </w:r>
      <w:r w:rsidR="00C65D69" w:rsidRPr="00E07490">
        <w:rPr>
          <w:rFonts w:hint="eastAsia"/>
        </w:rPr>
        <w:t>。</w:t>
      </w:r>
    </w:p>
    <w:p w:rsidR="00C65D69" w:rsidRDefault="00C65D69" w:rsidP="000C0C5C">
      <w:pPr>
        <w:pStyle w:val="Heading5"/>
      </w:pPr>
      <w:r>
        <w:rPr>
          <w:rFonts w:hint="eastAsia"/>
        </w:rPr>
        <w:t>保全生效</w:t>
      </w:r>
    </w:p>
    <w:p w:rsidR="00C65D69" w:rsidRDefault="00C65D69" w:rsidP="00C65D69">
      <w:pPr>
        <w:pStyle w:val="ListParagraph"/>
        <w:numPr>
          <w:ilvl w:val="0"/>
          <w:numId w:val="250"/>
        </w:numPr>
        <w:ind w:left="360"/>
      </w:pPr>
      <w:bookmarkStart w:id="301" w:name="_Toc256706748"/>
      <w:r w:rsidRPr="00D22081">
        <w:rPr>
          <w:rFonts w:asciiTheme="minorEastAsia" w:eastAsiaTheme="minorEastAsia" w:hAnsiTheme="minorEastAsia" w:hint="eastAsia"/>
        </w:rPr>
        <w:t>保全生效时处理逻辑同系统现状</w:t>
      </w:r>
      <w:r>
        <w:rPr>
          <w:rFonts w:hint="eastAsia"/>
        </w:rPr>
        <w:t>。</w:t>
      </w:r>
    </w:p>
    <w:p w:rsidR="00C65D69" w:rsidRDefault="00C65D69" w:rsidP="000C0C5C">
      <w:pPr>
        <w:pStyle w:val="Heading5"/>
      </w:pPr>
      <w:r>
        <w:rPr>
          <w:rFonts w:hint="eastAsia"/>
        </w:rPr>
        <w:t>批单内容</w:t>
      </w:r>
    </w:p>
    <w:p w:rsidR="00C65D69" w:rsidRDefault="000C0C5C" w:rsidP="000C0C5C">
      <w:pPr>
        <w:spacing w:line="276" w:lineRule="auto"/>
        <w:rPr>
          <w:rFonts w:cs="Arial"/>
          <w:color w:val="000000"/>
          <w:szCs w:val="21"/>
        </w:rPr>
      </w:pPr>
      <w:r>
        <w:rPr>
          <w:rFonts w:cs="Arial" w:hint="eastAsia"/>
          <w:color w:val="000000"/>
          <w:szCs w:val="21"/>
        </w:rPr>
        <w:t>1、 保全批文处理同系统现状。</w:t>
      </w:r>
    </w:p>
    <w:p w:rsidR="00C65D69" w:rsidRDefault="00C65D69" w:rsidP="000C0C5C">
      <w:pPr>
        <w:pStyle w:val="Heading5"/>
      </w:pPr>
      <w:r>
        <w:rPr>
          <w:rFonts w:hint="eastAsia"/>
        </w:rPr>
        <w:t>批单删除、已付费保全批单删除</w:t>
      </w:r>
    </w:p>
    <w:p w:rsidR="00C65D69" w:rsidRPr="00215B99" w:rsidRDefault="00C65D69" w:rsidP="00C65D69">
      <w:pPr>
        <w:jc w:val="left"/>
      </w:pPr>
      <w:r>
        <w:rPr>
          <w:rFonts w:hint="eastAsia"/>
        </w:rPr>
        <w:t>批单删除、已付费保全批单删除同系统现状。</w:t>
      </w:r>
      <w:bookmarkEnd w:id="301"/>
    </w:p>
    <w:p w:rsidR="000C0C5C" w:rsidRDefault="000C0C5C" w:rsidP="000C0C5C">
      <w:pPr>
        <w:pStyle w:val="Heading3"/>
      </w:pPr>
      <w:bookmarkStart w:id="302" w:name="_Toc499297320"/>
      <w:proofErr w:type="spellStart"/>
      <w:r>
        <w:rPr>
          <w:rFonts w:hint="eastAsia"/>
        </w:rPr>
        <w:t>保险公司解除合同</w:t>
      </w:r>
      <w:bookmarkEnd w:id="302"/>
      <w:proofErr w:type="spellEnd"/>
    </w:p>
    <w:p w:rsidR="000C0C5C" w:rsidRDefault="000C0C5C" w:rsidP="000C0C5C">
      <w:pPr>
        <w:pStyle w:val="Heading4"/>
      </w:pPr>
      <w:proofErr w:type="spellStart"/>
      <w:r>
        <w:rPr>
          <w:rFonts w:hint="eastAsia"/>
        </w:rPr>
        <w:t>业务规则</w:t>
      </w:r>
      <w:proofErr w:type="spellEnd"/>
    </w:p>
    <w:p w:rsidR="00E72EE9" w:rsidRDefault="00E72EE9" w:rsidP="00E72EE9">
      <w:pPr>
        <w:ind w:left="420"/>
        <w:rPr>
          <w:ins w:id="303" w:author="Yudong Shen" w:date="2017-11-28T15:55:00Z"/>
        </w:rPr>
      </w:pPr>
      <w:ins w:id="304" w:author="Yudong Shen" w:date="2017-11-28T15:55:00Z">
        <w:r>
          <w:rPr>
            <w:noProof/>
          </w:rPr>
          <w:drawing>
            <wp:inline distT="0" distB="0" distL="0" distR="0" wp14:anchorId="6AD742D2" wp14:editId="5F2B520C">
              <wp:extent cx="5278120" cy="1321363"/>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9"/>
                      <a:stretch>
                        <a:fillRect/>
                      </a:stretch>
                    </pic:blipFill>
                    <pic:spPr>
                      <a:xfrm>
                        <a:off x="0" y="0"/>
                        <a:ext cx="5278120" cy="1321363"/>
                      </a:xfrm>
                      <a:prstGeom prst="rect">
                        <a:avLst/>
                      </a:prstGeom>
                    </pic:spPr>
                  </pic:pic>
                </a:graphicData>
              </a:graphic>
            </wp:inline>
          </w:drawing>
        </w:r>
      </w:ins>
    </w:p>
    <w:p w:rsidR="000C0C5C" w:rsidDel="00E72EE9" w:rsidRDefault="00E72EE9" w:rsidP="00E72EE9">
      <w:pPr>
        <w:ind w:left="420"/>
        <w:rPr>
          <w:del w:id="305" w:author="Yudong Shen" w:date="2017-11-28T15:56:00Z"/>
        </w:rPr>
      </w:pPr>
      <w:ins w:id="306" w:author="Yudong Shen" w:date="2017-11-28T15:55:00Z">
        <w:r>
          <w:rPr>
            <w:noProof/>
          </w:rPr>
          <w:lastRenderedPageBreak/>
          <w:drawing>
            <wp:inline distT="0" distB="0" distL="0" distR="0" wp14:anchorId="1BF77599" wp14:editId="7F671CE2">
              <wp:extent cx="5278120" cy="361315"/>
              <wp:effectExtent l="0" t="0" r="0" b="635"/>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6"/>
                      <a:stretch>
                        <a:fillRect/>
                      </a:stretch>
                    </pic:blipFill>
                    <pic:spPr>
                      <a:xfrm>
                        <a:off x="0" y="0"/>
                        <a:ext cx="5278120" cy="361315"/>
                      </a:xfrm>
                      <a:prstGeom prst="rect">
                        <a:avLst/>
                      </a:prstGeom>
                    </pic:spPr>
                  </pic:pic>
                </a:graphicData>
              </a:graphic>
            </wp:inline>
          </w:drawing>
        </w:r>
      </w:ins>
    </w:p>
    <w:p w:rsidR="000C0C5C" w:rsidRDefault="000C0C5C" w:rsidP="000C0C5C">
      <w:pPr>
        <w:pStyle w:val="Heading4"/>
      </w:pPr>
      <w:proofErr w:type="spellStart"/>
      <w:r>
        <w:rPr>
          <w:rFonts w:hint="eastAsia"/>
        </w:rPr>
        <w:t>系统开发</w:t>
      </w:r>
      <w:proofErr w:type="spellEnd"/>
    </w:p>
    <w:p w:rsidR="000C0C5C" w:rsidRDefault="00E7590C" w:rsidP="000C0C5C">
      <w:r>
        <w:rPr>
          <w:noProof/>
        </w:rPr>
        <w:drawing>
          <wp:inline distT="0" distB="0" distL="0" distR="0" wp14:anchorId="31CC140C" wp14:editId="7D29D344">
            <wp:extent cx="5278120" cy="286004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0"/>
                    <a:stretch>
                      <a:fillRect/>
                    </a:stretch>
                  </pic:blipFill>
                  <pic:spPr>
                    <a:xfrm>
                      <a:off x="0" y="0"/>
                      <a:ext cx="5278120" cy="2860040"/>
                    </a:xfrm>
                    <a:prstGeom prst="rect">
                      <a:avLst/>
                    </a:prstGeom>
                  </pic:spPr>
                </pic:pic>
              </a:graphicData>
            </a:graphic>
          </wp:inline>
        </w:drawing>
      </w:r>
    </w:p>
    <w:p w:rsidR="000C0C5C" w:rsidRDefault="000C0C5C" w:rsidP="000C0C5C">
      <w:pPr>
        <w:numPr>
          <w:ilvl w:val="0"/>
          <w:numId w:val="259"/>
        </w:numPr>
        <w:spacing w:line="276" w:lineRule="auto"/>
      </w:pPr>
      <w:r>
        <w:rPr>
          <w:rFonts w:hint="eastAsia"/>
        </w:rPr>
        <w:t>当解除合同原因选择“故意不履行如实告知义务”、“重大过失未履行如实告知义务”，保全流程不涉及修改。</w:t>
      </w:r>
    </w:p>
    <w:p w:rsidR="000C0C5C" w:rsidRDefault="000C0C5C" w:rsidP="000C0C5C">
      <w:pPr>
        <w:numPr>
          <w:ilvl w:val="0"/>
          <w:numId w:val="259"/>
        </w:numPr>
        <w:spacing w:line="276" w:lineRule="auto"/>
      </w:pPr>
      <w:r>
        <w:rPr>
          <w:rFonts w:hint="eastAsia"/>
        </w:rPr>
        <w:t>当解除合同原因选择“真实年龄不符合约定的投保年龄限制”、“变更后的职业或工种或医疗状态不在承保范围之内”，针对已经发生保险金给付的，退保金额为0，针对未发生保险金给付的退还保单现价，此点同</w:t>
      </w:r>
      <w:r w:rsidR="00E7590C">
        <w:rPr>
          <w:rFonts w:hint="eastAsia"/>
        </w:rPr>
        <w:t>关爱康健</w:t>
      </w:r>
      <w:r>
        <w:rPr>
          <w:rFonts w:hint="eastAsia"/>
        </w:rPr>
        <w:t>险种。</w:t>
      </w:r>
    </w:p>
    <w:p w:rsidR="00230D8E" w:rsidRPr="00E77862" w:rsidRDefault="00230D8E">
      <w:pPr>
        <w:pStyle w:val="Heading2"/>
        <w:rPr>
          <w:ins w:id="307" w:author="Yudong Shen" w:date="2017-11-24T14:23:00Z"/>
          <w:lang w:eastAsia="zh-CN"/>
        </w:rPr>
        <w:pPrChange w:id="308" w:author="Yudong Shen" w:date="2017-11-24T14:23:00Z">
          <w:pPr>
            <w:pStyle w:val="Heading3"/>
            <w:tabs>
              <w:tab w:val="clear" w:pos="720"/>
              <w:tab w:val="num" w:pos="900"/>
            </w:tabs>
            <w:ind w:left="900"/>
          </w:pPr>
        </w:pPrChange>
      </w:pPr>
      <w:bookmarkStart w:id="309" w:name="_Toc471390274"/>
      <w:bookmarkStart w:id="310" w:name="_Toc499297321"/>
      <w:ins w:id="311" w:author="Yudong Shen" w:date="2017-11-24T14:23:00Z">
        <w:r>
          <w:rPr>
            <w:rFonts w:hint="eastAsia"/>
            <w:lang w:eastAsia="zh-CN"/>
          </w:rPr>
          <w:t>需支持操作的其他保全项</w:t>
        </w:r>
        <w:bookmarkEnd w:id="309"/>
        <w:bookmarkEnd w:id="310"/>
      </w:ins>
    </w:p>
    <w:p w:rsidR="00230D8E" w:rsidRDefault="00230D8E" w:rsidP="00230D8E">
      <w:pPr>
        <w:pStyle w:val="ListParagraph"/>
        <w:numPr>
          <w:ilvl w:val="0"/>
          <w:numId w:val="260"/>
        </w:numPr>
        <w:rPr>
          <w:ins w:id="312" w:author="Yudong Shen" w:date="2017-11-24T14:23:00Z"/>
        </w:rPr>
      </w:pPr>
      <w:ins w:id="313" w:author="Yudong Shen" w:date="2017-11-24T14:23:00Z">
        <w:r>
          <w:rPr>
            <w:rFonts w:hint="eastAsia"/>
          </w:rPr>
          <w:t>保单补发</w:t>
        </w:r>
      </w:ins>
    </w:p>
    <w:p w:rsidR="00230D8E" w:rsidRDefault="00230D8E" w:rsidP="00230D8E">
      <w:pPr>
        <w:pStyle w:val="ListParagraph"/>
        <w:numPr>
          <w:ilvl w:val="0"/>
          <w:numId w:val="260"/>
        </w:numPr>
        <w:rPr>
          <w:ins w:id="314" w:author="Yudong Shen" w:date="2017-11-24T14:23:00Z"/>
        </w:rPr>
      </w:pPr>
      <w:ins w:id="315" w:author="Yudong Shen" w:date="2017-11-24T14:23:00Z">
        <w:r>
          <w:rPr>
            <w:rFonts w:hint="eastAsia"/>
          </w:rPr>
          <w:t>保单挂失及挂失解除</w:t>
        </w:r>
      </w:ins>
    </w:p>
    <w:p w:rsidR="00230D8E" w:rsidRDefault="00230D8E" w:rsidP="00230D8E">
      <w:pPr>
        <w:pStyle w:val="ListParagraph"/>
        <w:numPr>
          <w:ilvl w:val="0"/>
          <w:numId w:val="260"/>
        </w:numPr>
        <w:rPr>
          <w:ins w:id="316" w:author="Yudong Shen" w:date="2017-11-24T14:23:00Z"/>
        </w:rPr>
      </w:pPr>
      <w:ins w:id="317" w:author="Yudong Shen" w:date="2017-11-24T14:23:00Z">
        <w:r>
          <w:rPr>
            <w:rFonts w:hint="eastAsia"/>
          </w:rPr>
          <w:t>保单交费方式变更</w:t>
        </w:r>
      </w:ins>
    </w:p>
    <w:p w:rsidR="00230D8E" w:rsidRDefault="00230D8E" w:rsidP="00230D8E">
      <w:pPr>
        <w:pStyle w:val="ListParagraph"/>
        <w:numPr>
          <w:ilvl w:val="0"/>
          <w:numId w:val="260"/>
        </w:numPr>
        <w:rPr>
          <w:ins w:id="318" w:author="Yudong Shen" w:date="2017-11-24T14:23:00Z"/>
        </w:rPr>
      </w:pPr>
      <w:ins w:id="319" w:author="Yudong Shen" w:date="2017-11-24T14:23:00Z">
        <w:r>
          <w:rPr>
            <w:rFonts w:hint="eastAsia"/>
          </w:rPr>
          <w:t>保单迁移</w:t>
        </w:r>
      </w:ins>
    </w:p>
    <w:p w:rsidR="00230D8E" w:rsidRDefault="00230D8E" w:rsidP="00230D8E">
      <w:pPr>
        <w:pStyle w:val="ListParagraph"/>
        <w:numPr>
          <w:ilvl w:val="0"/>
          <w:numId w:val="260"/>
        </w:numPr>
        <w:rPr>
          <w:ins w:id="320" w:author="Yudong Shen" w:date="2017-11-24T14:23:00Z"/>
        </w:rPr>
      </w:pPr>
      <w:ins w:id="321" w:author="Yudong Shen" w:date="2017-11-24T14:23:00Z">
        <w:r>
          <w:rPr>
            <w:rFonts w:hint="eastAsia"/>
          </w:rPr>
          <w:t>个单投保人变更</w:t>
        </w:r>
      </w:ins>
    </w:p>
    <w:p w:rsidR="00230D8E" w:rsidRDefault="00230D8E" w:rsidP="00230D8E">
      <w:pPr>
        <w:pStyle w:val="ListParagraph"/>
        <w:numPr>
          <w:ilvl w:val="0"/>
          <w:numId w:val="260"/>
        </w:numPr>
        <w:rPr>
          <w:ins w:id="322" w:author="Yudong Shen" w:date="2017-11-24T14:23:00Z"/>
        </w:rPr>
      </w:pPr>
      <w:ins w:id="323" w:author="Yudong Shen" w:date="2017-11-24T14:23:00Z">
        <w:r>
          <w:rPr>
            <w:rFonts w:hint="eastAsia"/>
          </w:rPr>
          <w:t>续保选择权变更</w:t>
        </w:r>
      </w:ins>
    </w:p>
    <w:p w:rsidR="00230D8E" w:rsidRDefault="00230D8E" w:rsidP="00230D8E">
      <w:pPr>
        <w:pStyle w:val="ListParagraph"/>
        <w:numPr>
          <w:ilvl w:val="0"/>
          <w:numId w:val="260"/>
        </w:numPr>
        <w:rPr>
          <w:ins w:id="324" w:author="Yudong Shen" w:date="2017-11-24T14:23:00Z"/>
        </w:rPr>
      </w:pPr>
      <w:ins w:id="325" w:author="Yudong Shen" w:date="2017-11-24T14:23:00Z">
        <w:r>
          <w:rPr>
            <w:rFonts w:hint="eastAsia"/>
          </w:rPr>
          <w:t>短信服务变更</w:t>
        </w:r>
      </w:ins>
    </w:p>
    <w:p w:rsidR="00230D8E" w:rsidRDefault="00230D8E" w:rsidP="00230D8E">
      <w:pPr>
        <w:pStyle w:val="ListParagraph"/>
        <w:numPr>
          <w:ilvl w:val="0"/>
          <w:numId w:val="260"/>
        </w:numPr>
        <w:rPr>
          <w:ins w:id="326" w:author="Yudong Shen" w:date="2017-11-24T14:23:00Z"/>
        </w:rPr>
      </w:pPr>
      <w:ins w:id="327" w:author="Yudong Shen" w:date="2017-11-24T14:23:00Z">
        <w:r>
          <w:rPr>
            <w:rFonts w:hint="eastAsia"/>
          </w:rPr>
          <w:t>变更签名</w:t>
        </w:r>
      </w:ins>
    </w:p>
    <w:p w:rsidR="00230D8E" w:rsidRDefault="00230D8E" w:rsidP="00230D8E">
      <w:pPr>
        <w:pStyle w:val="ListParagraph"/>
        <w:numPr>
          <w:ilvl w:val="0"/>
          <w:numId w:val="260"/>
        </w:numPr>
        <w:rPr>
          <w:ins w:id="328" w:author="Yudong Shen" w:date="2017-11-24T14:23:00Z"/>
        </w:rPr>
      </w:pPr>
      <w:ins w:id="329" w:author="Yudong Shen" w:date="2017-11-24T14:23:00Z">
        <w:r>
          <w:rPr>
            <w:rFonts w:hint="eastAsia"/>
          </w:rPr>
          <w:t>保单余额账户退费</w:t>
        </w:r>
      </w:ins>
    </w:p>
    <w:p w:rsidR="00230D8E" w:rsidRDefault="00230D8E" w:rsidP="00230D8E">
      <w:pPr>
        <w:pStyle w:val="ListParagraph"/>
        <w:numPr>
          <w:ilvl w:val="0"/>
          <w:numId w:val="260"/>
        </w:numPr>
        <w:rPr>
          <w:ins w:id="330" w:author="Yudong Shen" w:date="2017-11-24T14:24:00Z"/>
        </w:rPr>
      </w:pPr>
      <w:ins w:id="331" w:author="Yudong Shen" w:date="2017-11-24T14:24:00Z">
        <w:r>
          <w:rPr>
            <w:rFonts w:hint="eastAsia"/>
          </w:rPr>
          <w:t>保障计划及可选责任变更</w:t>
        </w:r>
      </w:ins>
    </w:p>
    <w:p w:rsidR="00230D8E" w:rsidRDefault="00230D8E" w:rsidP="00230D8E">
      <w:pPr>
        <w:pStyle w:val="ListParagraph"/>
        <w:numPr>
          <w:ilvl w:val="0"/>
          <w:numId w:val="260"/>
        </w:numPr>
        <w:rPr>
          <w:ins w:id="332" w:author="Yudong Shen" w:date="2017-11-24T14:24:00Z"/>
        </w:rPr>
      </w:pPr>
      <w:ins w:id="333" w:author="Yudong Shen" w:date="2017-11-24T14:24:00Z">
        <w:r>
          <w:rPr>
            <w:rFonts w:hint="eastAsia"/>
          </w:rPr>
          <w:t>职业变更</w:t>
        </w:r>
      </w:ins>
    </w:p>
    <w:p w:rsidR="00230D8E" w:rsidRDefault="00230D8E" w:rsidP="00230D8E">
      <w:pPr>
        <w:pStyle w:val="ListParagraph"/>
        <w:numPr>
          <w:ilvl w:val="0"/>
          <w:numId w:val="260"/>
        </w:numPr>
        <w:rPr>
          <w:ins w:id="334" w:author="Yudong Shen" w:date="2017-11-24T14:24:00Z"/>
        </w:rPr>
      </w:pPr>
      <w:ins w:id="335" w:author="Yudong Shen" w:date="2017-11-24T14:24:00Z">
        <w:r>
          <w:rPr>
            <w:rFonts w:hint="eastAsia"/>
          </w:rPr>
          <w:t>个单生日性别变更</w:t>
        </w:r>
      </w:ins>
    </w:p>
    <w:p w:rsidR="00230D8E" w:rsidRDefault="00230D8E" w:rsidP="00230D8E">
      <w:pPr>
        <w:pStyle w:val="ListParagraph"/>
        <w:numPr>
          <w:ilvl w:val="0"/>
          <w:numId w:val="260"/>
        </w:numPr>
        <w:rPr>
          <w:ins w:id="336" w:author="Yudong Shen" w:date="2017-11-24T14:27:00Z"/>
        </w:rPr>
      </w:pPr>
      <w:ins w:id="337" w:author="Yudong Shen" w:date="2017-11-24T14:24:00Z">
        <w:r>
          <w:rPr>
            <w:rFonts w:hint="eastAsia"/>
          </w:rPr>
          <w:t>客户基本资料变更</w:t>
        </w:r>
      </w:ins>
    </w:p>
    <w:p w:rsidR="00230D8E" w:rsidRDefault="00230D8E" w:rsidP="00230D8E">
      <w:pPr>
        <w:pStyle w:val="ListParagraph"/>
        <w:numPr>
          <w:ilvl w:val="0"/>
          <w:numId w:val="260"/>
        </w:numPr>
        <w:rPr>
          <w:ins w:id="338" w:author="Yudong Shen" w:date="2017-11-24T14:30:00Z"/>
        </w:rPr>
      </w:pPr>
      <w:ins w:id="339" w:author="Yudong Shen" w:date="2017-11-24T14:27:00Z">
        <w:r>
          <w:rPr>
            <w:rFonts w:hint="eastAsia"/>
          </w:rPr>
          <w:t>受益人变更</w:t>
        </w:r>
      </w:ins>
    </w:p>
    <w:p w:rsidR="00EA6D07" w:rsidRDefault="00EA6D07" w:rsidP="00230D8E">
      <w:pPr>
        <w:pStyle w:val="ListParagraph"/>
        <w:numPr>
          <w:ilvl w:val="0"/>
          <w:numId w:val="260"/>
        </w:numPr>
        <w:rPr>
          <w:ins w:id="340" w:author="Yudong Shen" w:date="2017-11-24T14:23:00Z"/>
        </w:rPr>
      </w:pPr>
      <w:ins w:id="341" w:author="Yudong Shen" w:date="2017-11-24T14:30:00Z">
        <w:r>
          <w:rPr>
            <w:rFonts w:hint="eastAsia"/>
          </w:rPr>
          <w:t>个单补充告知</w:t>
        </w:r>
      </w:ins>
    </w:p>
    <w:p w:rsidR="00230D8E" w:rsidRDefault="00230D8E">
      <w:pPr>
        <w:pStyle w:val="Heading2"/>
        <w:rPr>
          <w:ins w:id="342" w:author="Yudong Shen" w:date="2017-11-24T14:23:00Z"/>
        </w:rPr>
        <w:pPrChange w:id="343" w:author="Yudong Shen" w:date="2017-11-24T14:23:00Z">
          <w:pPr>
            <w:pStyle w:val="Heading3"/>
            <w:tabs>
              <w:tab w:val="clear" w:pos="720"/>
              <w:tab w:val="num" w:pos="900"/>
            </w:tabs>
            <w:ind w:left="900"/>
          </w:pPr>
        </w:pPrChange>
      </w:pPr>
      <w:bookmarkStart w:id="344" w:name="_Toc459975150"/>
      <w:bookmarkStart w:id="345" w:name="_Toc471390275"/>
      <w:bookmarkStart w:id="346" w:name="_Toc499297322"/>
      <w:proofErr w:type="spellStart"/>
      <w:ins w:id="347" w:author="Yudong Shen" w:date="2017-11-24T14:23:00Z">
        <w:r w:rsidRPr="005E1E08">
          <w:rPr>
            <w:rFonts w:hint="eastAsia"/>
          </w:rPr>
          <w:lastRenderedPageBreak/>
          <w:t>禁止的保全项</w:t>
        </w:r>
        <w:bookmarkEnd w:id="344"/>
        <w:bookmarkEnd w:id="345"/>
        <w:bookmarkEnd w:id="346"/>
        <w:proofErr w:type="spellEnd"/>
      </w:ins>
    </w:p>
    <w:p w:rsidR="00230D8E" w:rsidRDefault="00230D8E" w:rsidP="00230D8E">
      <w:pPr>
        <w:rPr>
          <w:ins w:id="348" w:author="Yudong Shen" w:date="2017-11-24T14:23:00Z"/>
        </w:rPr>
      </w:pPr>
      <w:ins w:id="349" w:author="Yudong Shen" w:date="2017-11-24T14:23:00Z">
        <w:r>
          <w:rPr>
            <w:rFonts w:hint="eastAsia"/>
          </w:rPr>
          <w:t>除禁止一切团险保全项外，以下保全项也需要禁止：（规则引擎系统处理）</w:t>
        </w:r>
      </w:ins>
    </w:p>
    <w:p w:rsidR="00230D8E" w:rsidRDefault="00230D8E" w:rsidP="00230D8E">
      <w:pPr>
        <w:pStyle w:val="ListParagraph"/>
        <w:numPr>
          <w:ilvl w:val="0"/>
          <w:numId w:val="261"/>
        </w:numPr>
        <w:rPr>
          <w:ins w:id="350" w:author="Yudong Shen" w:date="2017-11-24T14:23:00Z"/>
        </w:rPr>
      </w:pPr>
      <w:ins w:id="351" w:author="Yudong Shen" w:date="2017-11-24T14:23:00Z">
        <w:r>
          <w:rPr>
            <w:rFonts w:hint="eastAsia"/>
          </w:rPr>
          <w:t>犹豫期撤保</w:t>
        </w:r>
      </w:ins>
    </w:p>
    <w:p w:rsidR="00230D8E" w:rsidRDefault="00230D8E" w:rsidP="00230D8E">
      <w:pPr>
        <w:pStyle w:val="ListParagraph"/>
        <w:numPr>
          <w:ilvl w:val="0"/>
          <w:numId w:val="261"/>
        </w:numPr>
        <w:rPr>
          <w:ins w:id="352" w:author="Yudong Shen" w:date="2017-11-24T14:23:00Z"/>
        </w:rPr>
      </w:pPr>
      <w:ins w:id="353" w:author="Yudong Shen" w:date="2017-11-24T14:23:00Z">
        <w:r>
          <w:rPr>
            <w:rFonts w:hint="eastAsia"/>
          </w:rPr>
          <w:t>犹豫期减保</w:t>
        </w:r>
      </w:ins>
    </w:p>
    <w:p w:rsidR="00230D8E" w:rsidRDefault="00230D8E" w:rsidP="00230D8E">
      <w:pPr>
        <w:pStyle w:val="ListParagraph"/>
        <w:numPr>
          <w:ilvl w:val="0"/>
          <w:numId w:val="261"/>
        </w:numPr>
        <w:rPr>
          <w:ins w:id="354" w:author="Yudong Shen" w:date="2017-11-24T14:23:00Z"/>
        </w:rPr>
      </w:pPr>
      <w:ins w:id="355" w:author="Yudong Shen" w:date="2017-11-24T14:23:00Z">
        <w:r>
          <w:rPr>
            <w:rFonts w:hint="eastAsia"/>
          </w:rPr>
          <w:t>保费逾期未付处理方式变更</w:t>
        </w:r>
      </w:ins>
    </w:p>
    <w:p w:rsidR="00230D8E" w:rsidRDefault="00230D8E" w:rsidP="00230D8E">
      <w:pPr>
        <w:pStyle w:val="ListParagraph"/>
        <w:numPr>
          <w:ilvl w:val="0"/>
          <w:numId w:val="261"/>
        </w:numPr>
        <w:rPr>
          <w:ins w:id="356" w:author="Yudong Shen" w:date="2017-11-24T14:23:00Z"/>
        </w:rPr>
      </w:pPr>
      <w:ins w:id="357" w:author="Yudong Shen" w:date="2017-11-24T14:23:00Z">
        <w:r>
          <w:rPr>
            <w:rFonts w:hint="eastAsia"/>
          </w:rPr>
          <w:t>个单减额缴清</w:t>
        </w:r>
      </w:ins>
    </w:p>
    <w:p w:rsidR="00230D8E" w:rsidRDefault="00230D8E" w:rsidP="00230D8E">
      <w:pPr>
        <w:pStyle w:val="ListParagraph"/>
        <w:numPr>
          <w:ilvl w:val="0"/>
          <w:numId w:val="261"/>
        </w:numPr>
        <w:rPr>
          <w:ins w:id="358" w:author="Yudong Shen" w:date="2017-11-24T14:23:00Z"/>
        </w:rPr>
      </w:pPr>
      <w:ins w:id="359" w:author="Yudong Shen" w:date="2017-11-24T14:23:00Z">
        <w:r>
          <w:rPr>
            <w:rFonts w:hint="eastAsia"/>
          </w:rPr>
          <w:t>保单延期</w:t>
        </w:r>
      </w:ins>
    </w:p>
    <w:p w:rsidR="00230D8E" w:rsidRDefault="00230D8E" w:rsidP="00230D8E">
      <w:pPr>
        <w:pStyle w:val="ListParagraph"/>
        <w:numPr>
          <w:ilvl w:val="0"/>
          <w:numId w:val="261"/>
        </w:numPr>
        <w:rPr>
          <w:ins w:id="360" w:author="Yudong Shen" w:date="2017-11-24T14:23:00Z"/>
        </w:rPr>
      </w:pPr>
      <w:ins w:id="361" w:author="Yudong Shen" w:date="2017-11-24T14:23:00Z">
        <w:r>
          <w:rPr>
            <w:rFonts w:hint="eastAsia"/>
          </w:rPr>
          <w:t>保单质押贷款冻结</w:t>
        </w:r>
      </w:ins>
    </w:p>
    <w:p w:rsidR="00230D8E" w:rsidRDefault="00230D8E" w:rsidP="00230D8E">
      <w:pPr>
        <w:pStyle w:val="ListParagraph"/>
        <w:numPr>
          <w:ilvl w:val="0"/>
          <w:numId w:val="261"/>
        </w:numPr>
        <w:rPr>
          <w:ins w:id="362" w:author="Yudong Shen" w:date="2017-11-24T14:23:00Z"/>
        </w:rPr>
      </w:pPr>
      <w:ins w:id="363" w:author="Yudong Shen" w:date="2017-11-24T14:23:00Z">
        <w:r>
          <w:rPr>
            <w:rFonts w:hint="eastAsia"/>
          </w:rPr>
          <w:t>保单质押贷款解除</w:t>
        </w:r>
      </w:ins>
    </w:p>
    <w:p w:rsidR="00230D8E" w:rsidRDefault="00230D8E" w:rsidP="00230D8E">
      <w:pPr>
        <w:pStyle w:val="ListParagraph"/>
        <w:numPr>
          <w:ilvl w:val="0"/>
          <w:numId w:val="261"/>
        </w:numPr>
        <w:rPr>
          <w:ins w:id="364" w:author="Yudong Shen" w:date="2017-11-24T14:23:00Z"/>
        </w:rPr>
      </w:pPr>
      <w:ins w:id="365" w:author="Yudong Shen" w:date="2017-11-24T14:23:00Z">
        <w:r>
          <w:rPr>
            <w:rFonts w:hint="eastAsia"/>
          </w:rPr>
          <w:t>保单中止</w:t>
        </w:r>
      </w:ins>
    </w:p>
    <w:p w:rsidR="00230D8E" w:rsidRDefault="00230D8E" w:rsidP="00230D8E">
      <w:pPr>
        <w:pStyle w:val="ListParagraph"/>
        <w:numPr>
          <w:ilvl w:val="0"/>
          <w:numId w:val="261"/>
        </w:numPr>
        <w:rPr>
          <w:ins w:id="366" w:author="Yudong Shen" w:date="2017-11-24T14:23:00Z"/>
        </w:rPr>
      </w:pPr>
      <w:ins w:id="367" w:author="Yudong Shen" w:date="2017-11-24T14:23:00Z">
        <w:r>
          <w:rPr>
            <w:rFonts w:hint="eastAsia"/>
          </w:rPr>
          <w:t>保单中止取消</w:t>
        </w:r>
      </w:ins>
    </w:p>
    <w:p w:rsidR="00230D8E" w:rsidRDefault="00230D8E" w:rsidP="00230D8E">
      <w:pPr>
        <w:pStyle w:val="ListParagraph"/>
        <w:numPr>
          <w:ilvl w:val="0"/>
          <w:numId w:val="261"/>
        </w:numPr>
        <w:rPr>
          <w:ins w:id="368" w:author="Yudong Shen" w:date="2017-11-24T14:23:00Z"/>
        </w:rPr>
      </w:pPr>
      <w:ins w:id="369" w:author="Yudong Shen" w:date="2017-11-24T14:23:00Z">
        <w:r>
          <w:rPr>
            <w:rFonts w:hint="eastAsia"/>
          </w:rPr>
          <w:t>不记名业务实名化</w:t>
        </w:r>
      </w:ins>
    </w:p>
    <w:p w:rsidR="00230D8E" w:rsidRDefault="00230D8E" w:rsidP="00230D8E">
      <w:pPr>
        <w:pStyle w:val="ListParagraph"/>
        <w:numPr>
          <w:ilvl w:val="0"/>
          <w:numId w:val="261"/>
        </w:numPr>
        <w:rPr>
          <w:ins w:id="370" w:author="Yudong Shen" w:date="2017-11-24T14:23:00Z"/>
        </w:rPr>
      </w:pPr>
      <w:ins w:id="371" w:author="Yudong Shen" w:date="2017-11-24T14:23:00Z">
        <w:r>
          <w:rPr>
            <w:rFonts w:hint="eastAsia"/>
          </w:rPr>
          <w:t>承保后生效前撤件</w:t>
        </w:r>
      </w:ins>
    </w:p>
    <w:p w:rsidR="00230D8E" w:rsidRDefault="00230D8E" w:rsidP="00230D8E">
      <w:pPr>
        <w:pStyle w:val="ListParagraph"/>
        <w:numPr>
          <w:ilvl w:val="0"/>
          <w:numId w:val="261"/>
        </w:numPr>
        <w:rPr>
          <w:ins w:id="372" w:author="Yudong Shen" w:date="2017-11-24T14:23:00Z"/>
        </w:rPr>
      </w:pPr>
      <w:ins w:id="373" w:author="Yudong Shen" w:date="2017-11-24T14:23:00Z">
        <w:r>
          <w:rPr>
            <w:rFonts w:hint="eastAsia"/>
          </w:rPr>
          <w:t>分组加减人</w:t>
        </w:r>
      </w:ins>
    </w:p>
    <w:p w:rsidR="00230D8E" w:rsidRDefault="00230D8E" w:rsidP="00230D8E">
      <w:pPr>
        <w:pStyle w:val="ListParagraph"/>
        <w:numPr>
          <w:ilvl w:val="0"/>
          <w:numId w:val="261"/>
        </w:numPr>
        <w:rPr>
          <w:ins w:id="374" w:author="Yudong Shen" w:date="2017-11-24T14:23:00Z"/>
        </w:rPr>
      </w:pPr>
      <w:ins w:id="375" w:author="Yudong Shen" w:date="2017-11-24T14:23:00Z">
        <w:r>
          <w:rPr>
            <w:rFonts w:hint="eastAsia"/>
          </w:rPr>
          <w:t>个单保单贷款</w:t>
        </w:r>
      </w:ins>
    </w:p>
    <w:p w:rsidR="00230D8E" w:rsidRDefault="00230D8E" w:rsidP="00230D8E">
      <w:pPr>
        <w:pStyle w:val="ListParagraph"/>
        <w:numPr>
          <w:ilvl w:val="0"/>
          <w:numId w:val="261"/>
        </w:numPr>
        <w:rPr>
          <w:ins w:id="376" w:author="Yudong Shen" w:date="2017-11-24T14:23:00Z"/>
        </w:rPr>
      </w:pPr>
      <w:ins w:id="377" w:author="Yudong Shen" w:date="2017-11-24T14:23:00Z">
        <w:r>
          <w:rPr>
            <w:rFonts w:hint="eastAsia"/>
          </w:rPr>
          <w:t>个单贷款清偿</w:t>
        </w:r>
      </w:ins>
    </w:p>
    <w:p w:rsidR="00230D8E" w:rsidRDefault="00230D8E" w:rsidP="00230D8E">
      <w:pPr>
        <w:pStyle w:val="ListParagraph"/>
        <w:numPr>
          <w:ilvl w:val="0"/>
          <w:numId w:val="261"/>
        </w:numPr>
        <w:rPr>
          <w:ins w:id="378" w:author="Yudong Shen" w:date="2017-11-24T14:23:00Z"/>
        </w:rPr>
      </w:pPr>
      <w:ins w:id="379" w:author="Yudong Shen" w:date="2017-11-24T14:23:00Z">
        <w:r>
          <w:rPr>
            <w:rFonts w:hint="eastAsia"/>
          </w:rPr>
          <w:t>个单缴费期间变更</w:t>
        </w:r>
      </w:ins>
    </w:p>
    <w:p w:rsidR="00230D8E" w:rsidRDefault="00230D8E" w:rsidP="00230D8E">
      <w:pPr>
        <w:pStyle w:val="ListParagraph"/>
        <w:numPr>
          <w:ilvl w:val="0"/>
          <w:numId w:val="261"/>
        </w:numPr>
        <w:rPr>
          <w:ins w:id="380" w:author="Yudong Shen" w:date="2017-11-24T14:23:00Z"/>
        </w:rPr>
      </w:pPr>
      <w:ins w:id="381" w:author="Yudong Shen" w:date="2017-11-24T14:23:00Z">
        <w:r>
          <w:rPr>
            <w:rFonts w:hint="eastAsia"/>
          </w:rPr>
          <w:t>个单普通复效</w:t>
        </w:r>
      </w:ins>
    </w:p>
    <w:p w:rsidR="00230D8E" w:rsidRDefault="00230D8E" w:rsidP="00230D8E">
      <w:pPr>
        <w:pStyle w:val="ListParagraph"/>
        <w:numPr>
          <w:ilvl w:val="0"/>
          <w:numId w:val="261"/>
        </w:numPr>
        <w:rPr>
          <w:ins w:id="382" w:author="Yudong Shen" w:date="2017-11-24T14:23:00Z"/>
        </w:rPr>
      </w:pPr>
      <w:ins w:id="383" w:author="Yudong Shen" w:date="2017-11-24T14:23:00Z">
        <w:r>
          <w:rPr>
            <w:rFonts w:hint="eastAsia"/>
          </w:rPr>
          <w:t>免息复效</w:t>
        </w:r>
      </w:ins>
    </w:p>
    <w:p w:rsidR="00230D8E" w:rsidRDefault="00230D8E" w:rsidP="00230D8E">
      <w:pPr>
        <w:pStyle w:val="ListParagraph"/>
        <w:numPr>
          <w:ilvl w:val="0"/>
          <w:numId w:val="261"/>
        </w:numPr>
        <w:rPr>
          <w:ins w:id="384" w:author="Yudong Shen" w:date="2017-11-24T14:23:00Z"/>
        </w:rPr>
      </w:pPr>
      <w:ins w:id="385" w:author="Yudong Shen" w:date="2017-11-24T14:23:00Z">
        <w:r>
          <w:rPr>
            <w:rFonts w:hint="eastAsia"/>
          </w:rPr>
          <w:t>个单新增附约</w:t>
        </w:r>
      </w:ins>
    </w:p>
    <w:p w:rsidR="00230D8E" w:rsidRDefault="00230D8E" w:rsidP="00230D8E">
      <w:pPr>
        <w:pStyle w:val="ListParagraph"/>
        <w:numPr>
          <w:ilvl w:val="0"/>
          <w:numId w:val="261"/>
        </w:numPr>
        <w:rPr>
          <w:ins w:id="386" w:author="Yudong Shen" w:date="2017-11-24T14:23:00Z"/>
        </w:rPr>
      </w:pPr>
      <w:ins w:id="387" w:author="Yudong Shen" w:date="2017-11-24T14:23:00Z">
        <w:r>
          <w:rPr>
            <w:rFonts w:hint="eastAsia"/>
          </w:rPr>
          <w:t>预约个单终止附约</w:t>
        </w:r>
      </w:ins>
    </w:p>
    <w:p w:rsidR="00230D8E" w:rsidRDefault="00230D8E" w:rsidP="00230D8E">
      <w:pPr>
        <w:pStyle w:val="ListParagraph"/>
        <w:numPr>
          <w:ilvl w:val="0"/>
          <w:numId w:val="261"/>
        </w:numPr>
        <w:rPr>
          <w:ins w:id="388" w:author="Yudong Shen" w:date="2017-11-24T14:26:00Z"/>
        </w:rPr>
      </w:pPr>
      <w:ins w:id="389" w:author="Yudong Shen" w:date="2017-11-24T14:23:00Z">
        <w:r>
          <w:rPr>
            <w:rFonts w:hint="eastAsia"/>
          </w:rPr>
          <w:t>个单增加保额</w:t>
        </w:r>
      </w:ins>
    </w:p>
    <w:p w:rsidR="00230D8E" w:rsidRDefault="00230D8E" w:rsidP="00230D8E">
      <w:pPr>
        <w:pStyle w:val="ListParagraph"/>
        <w:numPr>
          <w:ilvl w:val="0"/>
          <w:numId w:val="261"/>
        </w:numPr>
        <w:rPr>
          <w:ins w:id="390" w:author="Yudong Shen" w:date="2017-11-24T14:23:00Z"/>
        </w:rPr>
      </w:pPr>
      <w:ins w:id="391" w:author="Yudong Shen" w:date="2017-11-24T14:26:00Z">
        <w:r>
          <w:rPr>
            <w:rFonts w:hint="eastAsia"/>
          </w:rPr>
          <w:t>个单减少保额</w:t>
        </w:r>
      </w:ins>
    </w:p>
    <w:p w:rsidR="00230D8E" w:rsidRDefault="00230D8E" w:rsidP="00230D8E">
      <w:pPr>
        <w:pStyle w:val="ListParagraph"/>
        <w:numPr>
          <w:ilvl w:val="0"/>
          <w:numId w:val="261"/>
        </w:numPr>
        <w:rPr>
          <w:ins w:id="392" w:author="Yudong Shen" w:date="2017-11-24T14:23:00Z"/>
        </w:rPr>
      </w:pPr>
      <w:ins w:id="393" w:author="Yudong Shen" w:date="2017-11-24T14:23:00Z">
        <w:r>
          <w:rPr>
            <w:rFonts w:hint="eastAsia"/>
          </w:rPr>
          <w:t>个险给付柜面领取</w:t>
        </w:r>
      </w:ins>
    </w:p>
    <w:p w:rsidR="00230D8E" w:rsidRDefault="00230D8E" w:rsidP="00230D8E">
      <w:pPr>
        <w:pStyle w:val="ListParagraph"/>
        <w:numPr>
          <w:ilvl w:val="0"/>
          <w:numId w:val="261"/>
        </w:numPr>
        <w:rPr>
          <w:ins w:id="394" w:author="Yudong Shen" w:date="2017-11-24T14:23:00Z"/>
        </w:rPr>
      </w:pPr>
      <w:ins w:id="395" w:author="Yudong Shen" w:date="2017-11-24T14:23:00Z">
        <w:r>
          <w:rPr>
            <w:rFonts w:hint="eastAsia"/>
          </w:rPr>
          <w:t>个险给付授权及变更</w:t>
        </w:r>
      </w:ins>
    </w:p>
    <w:p w:rsidR="00230D8E" w:rsidRDefault="00230D8E" w:rsidP="00230D8E">
      <w:pPr>
        <w:pStyle w:val="ListParagraph"/>
        <w:numPr>
          <w:ilvl w:val="0"/>
          <w:numId w:val="261"/>
        </w:numPr>
        <w:rPr>
          <w:ins w:id="396" w:author="Yudong Shen" w:date="2017-11-24T14:23:00Z"/>
        </w:rPr>
      </w:pPr>
      <w:ins w:id="397" w:author="Yudong Shen" w:date="2017-11-24T14:23:00Z">
        <w:r>
          <w:rPr>
            <w:rFonts w:hint="eastAsia"/>
          </w:rPr>
          <w:t>缴费频率</w:t>
        </w:r>
        <w:r>
          <w:rPr>
            <w:rFonts w:hint="eastAsia"/>
          </w:rPr>
          <w:t>/</w:t>
        </w:r>
        <w:r>
          <w:rPr>
            <w:rFonts w:hint="eastAsia"/>
          </w:rPr>
          <w:t>期交保费变更</w:t>
        </w:r>
      </w:ins>
    </w:p>
    <w:p w:rsidR="00230D8E" w:rsidRDefault="00230D8E" w:rsidP="00230D8E">
      <w:pPr>
        <w:pStyle w:val="ListParagraph"/>
        <w:numPr>
          <w:ilvl w:val="0"/>
          <w:numId w:val="261"/>
        </w:numPr>
        <w:rPr>
          <w:ins w:id="398" w:author="Yudong Shen" w:date="2017-11-24T14:23:00Z"/>
        </w:rPr>
      </w:pPr>
      <w:ins w:id="399" w:author="Yudong Shen" w:date="2017-11-24T14:23:00Z">
        <w:r>
          <w:rPr>
            <w:rFonts w:hint="eastAsia"/>
          </w:rPr>
          <w:t>同质风险加减人</w:t>
        </w:r>
      </w:ins>
    </w:p>
    <w:p w:rsidR="00230D8E" w:rsidRDefault="00230D8E" w:rsidP="00230D8E">
      <w:pPr>
        <w:pStyle w:val="ListParagraph"/>
        <w:numPr>
          <w:ilvl w:val="0"/>
          <w:numId w:val="261"/>
        </w:numPr>
        <w:rPr>
          <w:ins w:id="400" w:author="Yudong Shen" w:date="2017-11-24T14:23:00Z"/>
        </w:rPr>
      </w:pPr>
      <w:ins w:id="401" w:author="Yudong Shen" w:date="2017-11-24T14:23:00Z">
        <w:r>
          <w:rPr>
            <w:rFonts w:hint="eastAsia"/>
          </w:rPr>
          <w:t>增加虚拟被保险人</w:t>
        </w:r>
      </w:ins>
    </w:p>
    <w:p w:rsidR="00230D8E" w:rsidRDefault="00230D8E">
      <w:pPr>
        <w:pStyle w:val="Heading2"/>
        <w:rPr>
          <w:ins w:id="402" w:author="Yudong Shen" w:date="2017-11-24T14:23:00Z"/>
        </w:rPr>
        <w:pPrChange w:id="403" w:author="Yudong Shen" w:date="2017-11-24T14:23:00Z">
          <w:pPr>
            <w:pStyle w:val="Heading3"/>
          </w:pPr>
        </w:pPrChange>
      </w:pPr>
      <w:bookmarkStart w:id="404" w:name="_Toc471390276"/>
      <w:bookmarkStart w:id="405" w:name="_Toc499297323"/>
      <w:proofErr w:type="spellStart"/>
      <w:ins w:id="406" w:author="Yudong Shen" w:date="2017-11-24T14:23:00Z">
        <w:r>
          <w:rPr>
            <w:rFonts w:hint="eastAsia"/>
          </w:rPr>
          <w:t>其他保全项</w:t>
        </w:r>
        <w:bookmarkEnd w:id="404"/>
        <w:bookmarkEnd w:id="405"/>
        <w:proofErr w:type="spellEnd"/>
      </w:ins>
    </w:p>
    <w:p w:rsidR="00230D8E" w:rsidRDefault="00230D8E" w:rsidP="00230D8E">
      <w:pPr>
        <w:rPr>
          <w:ins w:id="407" w:author="Yudong Shen" w:date="2017-11-24T14:23:00Z"/>
        </w:rPr>
      </w:pPr>
      <w:ins w:id="408" w:author="Yudong Shen" w:date="2017-11-24T14:23:00Z">
        <w:r>
          <w:rPr>
            <w:rFonts w:hint="eastAsia"/>
          </w:rPr>
          <w:t>如下</w:t>
        </w:r>
        <w:r w:rsidRPr="00E07490">
          <w:rPr>
            <w:rFonts w:hint="eastAsia"/>
          </w:rPr>
          <w:t>保全项无需再额外控制</w:t>
        </w:r>
        <w:r>
          <w:rPr>
            <w:rFonts w:hint="eastAsia"/>
          </w:rPr>
          <w:t>，遵从系统现状处理即可。</w:t>
        </w:r>
      </w:ins>
    </w:p>
    <w:p w:rsidR="00230D8E" w:rsidRDefault="00230D8E" w:rsidP="00230D8E">
      <w:pPr>
        <w:pStyle w:val="ListParagraph"/>
        <w:numPr>
          <w:ilvl w:val="0"/>
          <w:numId w:val="262"/>
        </w:numPr>
        <w:rPr>
          <w:ins w:id="409" w:author="Yudong Shen" w:date="2017-11-24T14:23:00Z"/>
        </w:rPr>
      </w:pPr>
      <w:ins w:id="410" w:author="Yudong Shen" w:date="2017-11-24T14:23:00Z">
        <w:r w:rsidRPr="00EC643A">
          <w:t>帐户型产品帐户转移</w:t>
        </w:r>
      </w:ins>
    </w:p>
    <w:p w:rsidR="00230D8E" w:rsidRDefault="00230D8E" w:rsidP="00230D8E">
      <w:pPr>
        <w:pStyle w:val="ListParagraph"/>
        <w:numPr>
          <w:ilvl w:val="0"/>
          <w:numId w:val="262"/>
        </w:numPr>
        <w:rPr>
          <w:ins w:id="411" w:author="Yudong Shen" w:date="2017-11-24T14:23:00Z"/>
        </w:rPr>
      </w:pPr>
      <w:ins w:id="412" w:author="Yudong Shen" w:date="2017-11-24T14:23:00Z">
        <w:r w:rsidRPr="00EC643A">
          <w:t>帐户型产品追加保费</w:t>
        </w:r>
      </w:ins>
    </w:p>
    <w:p w:rsidR="00230D8E" w:rsidRDefault="00230D8E" w:rsidP="00230D8E">
      <w:pPr>
        <w:pStyle w:val="ListParagraph"/>
        <w:numPr>
          <w:ilvl w:val="0"/>
          <w:numId w:val="262"/>
        </w:numPr>
        <w:rPr>
          <w:ins w:id="413" w:author="Yudong Shen" w:date="2017-11-24T14:23:00Z"/>
        </w:rPr>
      </w:pPr>
      <w:ins w:id="414" w:author="Yudong Shen" w:date="2017-11-24T14:23:00Z">
        <w:r w:rsidRPr="00EC643A">
          <w:t>账户间资金转移</w:t>
        </w:r>
      </w:ins>
    </w:p>
    <w:p w:rsidR="00230D8E" w:rsidRDefault="00230D8E" w:rsidP="00230D8E">
      <w:pPr>
        <w:pStyle w:val="ListParagraph"/>
        <w:numPr>
          <w:ilvl w:val="0"/>
          <w:numId w:val="262"/>
        </w:numPr>
        <w:rPr>
          <w:ins w:id="415" w:author="Yudong Shen" w:date="2017-11-24T14:23:00Z"/>
        </w:rPr>
      </w:pPr>
      <w:ins w:id="416" w:author="Yudong Shen" w:date="2017-11-24T14:23:00Z">
        <w:r w:rsidRPr="009C77DA">
          <w:t>追加交费</w:t>
        </w:r>
      </w:ins>
    </w:p>
    <w:p w:rsidR="00230D8E" w:rsidRDefault="00230D8E" w:rsidP="00230D8E">
      <w:pPr>
        <w:pStyle w:val="ListParagraph"/>
        <w:numPr>
          <w:ilvl w:val="0"/>
          <w:numId w:val="262"/>
        </w:numPr>
        <w:rPr>
          <w:ins w:id="417" w:author="Yudong Shen" w:date="2017-11-24T14:23:00Z"/>
        </w:rPr>
      </w:pPr>
      <w:ins w:id="418" w:author="Yudong Shen" w:date="2017-11-24T14:23:00Z">
        <w:r>
          <w:rPr>
            <w:rFonts w:hint="eastAsia"/>
          </w:rPr>
          <w:t>部分领取</w:t>
        </w:r>
      </w:ins>
    </w:p>
    <w:p w:rsidR="00230D8E" w:rsidRDefault="00230D8E" w:rsidP="00230D8E">
      <w:pPr>
        <w:pStyle w:val="ListParagraph"/>
        <w:numPr>
          <w:ilvl w:val="0"/>
          <w:numId w:val="262"/>
        </w:numPr>
        <w:rPr>
          <w:ins w:id="419" w:author="Yudong Shen" w:date="2017-11-24T14:23:00Z"/>
        </w:rPr>
      </w:pPr>
      <w:ins w:id="420" w:author="Yudong Shen" w:date="2017-11-24T14:23:00Z">
        <w:r>
          <w:rPr>
            <w:rFonts w:hint="eastAsia"/>
          </w:rPr>
          <w:t>在职转退休</w:t>
        </w:r>
      </w:ins>
    </w:p>
    <w:p w:rsidR="00230D8E" w:rsidRDefault="00230D8E" w:rsidP="00230D8E">
      <w:pPr>
        <w:pStyle w:val="ListParagraph"/>
        <w:numPr>
          <w:ilvl w:val="0"/>
          <w:numId w:val="262"/>
        </w:numPr>
        <w:rPr>
          <w:ins w:id="421" w:author="Yudong Shen" w:date="2017-11-24T14:23:00Z"/>
        </w:rPr>
      </w:pPr>
      <w:ins w:id="422" w:author="Yudong Shen" w:date="2017-11-24T14:23:00Z">
        <w:r w:rsidRPr="00E07490">
          <w:rPr>
            <w:rFonts w:hint="eastAsia"/>
          </w:rPr>
          <w:t>红利领取</w:t>
        </w:r>
        <w:r>
          <w:rPr>
            <w:rFonts w:hint="eastAsia"/>
          </w:rPr>
          <w:t>及给付授权变更</w:t>
        </w:r>
      </w:ins>
    </w:p>
    <w:p w:rsidR="00230D8E" w:rsidRDefault="00230D8E" w:rsidP="00230D8E">
      <w:pPr>
        <w:pStyle w:val="ListParagraph"/>
        <w:numPr>
          <w:ilvl w:val="0"/>
          <w:numId w:val="262"/>
        </w:numPr>
        <w:rPr>
          <w:ins w:id="423" w:author="Yudong Shen" w:date="2017-11-24T14:23:00Z"/>
        </w:rPr>
      </w:pPr>
      <w:ins w:id="424" w:author="Yudong Shen" w:date="2017-11-24T14:23:00Z">
        <w:r>
          <w:rPr>
            <w:rFonts w:hint="eastAsia"/>
          </w:rPr>
          <w:t>红利选择方式变更</w:t>
        </w:r>
      </w:ins>
    </w:p>
    <w:p w:rsidR="00230D8E" w:rsidRDefault="00230D8E" w:rsidP="00230D8E">
      <w:pPr>
        <w:pStyle w:val="ListParagraph"/>
        <w:numPr>
          <w:ilvl w:val="0"/>
          <w:numId w:val="262"/>
        </w:numPr>
        <w:rPr>
          <w:ins w:id="425" w:author="Yudong Shen" w:date="2017-11-24T14:23:00Z"/>
        </w:rPr>
      </w:pPr>
      <w:ins w:id="426" w:author="Yudong Shen" w:date="2017-11-24T14:23:00Z">
        <w:r w:rsidRPr="00F168D5">
          <w:rPr>
            <w:rFonts w:hint="eastAsia"/>
          </w:rPr>
          <w:t>医疗保险状态变更</w:t>
        </w:r>
      </w:ins>
    </w:p>
    <w:p w:rsidR="00230D8E" w:rsidRDefault="00230D8E" w:rsidP="00230D8E">
      <w:pPr>
        <w:pStyle w:val="ListParagraph"/>
        <w:numPr>
          <w:ilvl w:val="0"/>
          <w:numId w:val="262"/>
        </w:numPr>
        <w:rPr>
          <w:ins w:id="427" w:author="Yudong Shen" w:date="2017-11-24T14:23:00Z"/>
        </w:rPr>
      </w:pPr>
      <w:ins w:id="428" w:author="Yudong Shen" w:date="2017-11-24T14:23:00Z">
        <w:r w:rsidRPr="00A9677F">
          <w:rPr>
            <w:rFonts w:hint="eastAsia"/>
          </w:rPr>
          <w:t>结束自动垫缴保费</w:t>
        </w:r>
      </w:ins>
    </w:p>
    <w:p w:rsidR="00230D8E" w:rsidRDefault="00230D8E" w:rsidP="00230D8E">
      <w:pPr>
        <w:pStyle w:val="ListParagraph"/>
        <w:numPr>
          <w:ilvl w:val="0"/>
          <w:numId w:val="262"/>
        </w:numPr>
        <w:rPr>
          <w:ins w:id="429" w:author="Yudong Shen" w:date="2017-11-24T14:23:00Z"/>
        </w:rPr>
      </w:pPr>
      <w:ins w:id="430" w:author="Yudong Shen" w:date="2017-11-24T14:23:00Z">
        <w:r>
          <w:rPr>
            <w:rFonts w:hint="eastAsia"/>
          </w:rPr>
          <w:t>管理式医疗业务保单展期</w:t>
        </w:r>
      </w:ins>
    </w:p>
    <w:p w:rsidR="00230D8E" w:rsidRDefault="00230D8E" w:rsidP="00230D8E">
      <w:pPr>
        <w:pStyle w:val="ListParagraph"/>
        <w:numPr>
          <w:ilvl w:val="0"/>
          <w:numId w:val="262"/>
        </w:numPr>
        <w:rPr>
          <w:ins w:id="431" w:author="Yudong Shen" w:date="2017-11-24T14:23:00Z"/>
        </w:rPr>
      </w:pPr>
      <w:ins w:id="432" w:author="Yudong Shen" w:date="2017-11-24T14:23:00Z">
        <w:r>
          <w:rPr>
            <w:rFonts w:hint="eastAsia"/>
          </w:rPr>
          <w:t>和谐人生期交保费调整</w:t>
        </w:r>
      </w:ins>
    </w:p>
    <w:p w:rsidR="00230D8E" w:rsidRDefault="00230D8E" w:rsidP="00230D8E">
      <w:pPr>
        <w:pStyle w:val="ListParagraph"/>
        <w:numPr>
          <w:ilvl w:val="0"/>
          <w:numId w:val="262"/>
        </w:numPr>
        <w:rPr>
          <w:ins w:id="433" w:author="Yudong Shen" w:date="2017-11-24T14:23:00Z"/>
        </w:rPr>
      </w:pPr>
      <w:ins w:id="434" w:author="Yudong Shen" w:date="2017-11-24T14:23:00Z">
        <w:r>
          <w:rPr>
            <w:rFonts w:hint="eastAsia"/>
          </w:rPr>
          <w:lastRenderedPageBreak/>
          <w:t>基本保险金额恢复</w:t>
        </w:r>
      </w:ins>
    </w:p>
    <w:p w:rsidR="00230D8E" w:rsidRDefault="00230D8E" w:rsidP="00230D8E">
      <w:pPr>
        <w:pStyle w:val="ListParagraph"/>
        <w:numPr>
          <w:ilvl w:val="0"/>
          <w:numId w:val="262"/>
        </w:numPr>
        <w:rPr>
          <w:ins w:id="435" w:author="Yudong Shen" w:date="2017-11-24T14:23:00Z"/>
        </w:rPr>
      </w:pPr>
      <w:ins w:id="436" w:author="Yudong Shen" w:date="2017-11-24T14:23:00Z">
        <w:r>
          <w:rPr>
            <w:rFonts w:hint="eastAsia"/>
          </w:rPr>
          <w:t>年金领取方式变更</w:t>
        </w:r>
      </w:ins>
    </w:p>
    <w:p w:rsidR="00230D8E" w:rsidRDefault="00230D8E" w:rsidP="00230D8E">
      <w:pPr>
        <w:pStyle w:val="ListParagraph"/>
        <w:numPr>
          <w:ilvl w:val="0"/>
          <w:numId w:val="262"/>
        </w:numPr>
        <w:rPr>
          <w:ins w:id="437" w:author="Yudong Shen" w:date="2017-11-24T14:23:00Z"/>
        </w:rPr>
      </w:pPr>
      <w:ins w:id="438" w:author="Yudong Shen" w:date="2017-11-24T14:23:00Z">
        <w:r>
          <w:rPr>
            <w:rFonts w:hint="eastAsia"/>
          </w:rPr>
          <w:t>年金领取年龄变更</w:t>
        </w:r>
      </w:ins>
    </w:p>
    <w:p w:rsidR="00230D8E" w:rsidRDefault="00230D8E" w:rsidP="00230D8E">
      <w:pPr>
        <w:pStyle w:val="ListParagraph"/>
        <w:numPr>
          <w:ilvl w:val="0"/>
          <w:numId w:val="262"/>
        </w:numPr>
        <w:rPr>
          <w:ins w:id="439" w:author="Yudong Shen" w:date="2017-11-24T14:23:00Z"/>
        </w:rPr>
      </w:pPr>
      <w:ins w:id="440" w:author="Yudong Shen" w:date="2017-11-24T14:23:00Z">
        <w:r>
          <w:rPr>
            <w:rFonts w:hint="eastAsia"/>
          </w:rPr>
          <w:t>取消转年金申请记录</w:t>
        </w:r>
      </w:ins>
    </w:p>
    <w:p w:rsidR="00230D8E" w:rsidRDefault="00230D8E" w:rsidP="00230D8E">
      <w:pPr>
        <w:pStyle w:val="ListParagraph"/>
        <w:numPr>
          <w:ilvl w:val="0"/>
          <w:numId w:val="262"/>
        </w:numPr>
        <w:rPr>
          <w:ins w:id="441" w:author="Yudong Shen" w:date="2017-11-24T14:23:00Z"/>
        </w:rPr>
      </w:pPr>
      <w:ins w:id="442" w:author="Yudong Shen" w:date="2017-11-24T14:23:00Z">
        <w:r>
          <w:rPr>
            <w:rFonts w:hint="eastAsia"/>
          </w:rPr>
          <w:t>生存保险金累积生息账户领取</w:t>
        </w:r>
      </w:ins>
    </w:p>
    <w:p w:rsidR="00230D8E" w:rsidRDefault="00230D8E" w:rsidP="00230D8E">
      <w:pPr>
        <w:pStyle w:val="ListParagraph"/>
        <w:numPr>
          <w:ilvl w:val="0"/>
          <w:numId w:val="262"/>
        </w:numPr>
        <w:rPr>
          <w:ins w:id="443" w:author="Yudong Shen" w:date="2017-11-24T14:23:00Z"/>
        </w:rPr>
      </w:pPr>
      <w:ins w:id="444" w:author="Yudong Shen" w:date="2017-11-24T14:23:00Z">
        <w:r>
          <w:rPr>
            <w:rFonts w:hint="eastAsia"/>
          </w:rPr>
          <w:t>生存保险金累积生息</w:t>
        </w:r>
      </w:ins>
    </w:p>
    <w:p w:rsidR="00230D8E" w:rsidRDefault="00230D8E" w:rsidP="00230D8E">
      <w:pPr>
        <w:pStyle w:val="ListParagraph"/>
        <w:numPr>
          <w:ilvl w:val="0"/>
          <w:numId w:val="262"/>
        </w:numPr>
        <w:rPr>
          <w:ins w:id="445" w:author="Yudong Shen" w:date="2017-11-24T14:23:00Z"/>
        </w:rPr>
      </w:pPr>
      <w:ins w:id="446" w:author="Yudong Shen" w:date="2017-11-24T14:23:00Z">
        <w:r>
          <w:rPr>
            <w:rFonts w:hint="eastAsia"/>
          </w:rPr>
          <w:t>税优保单转出</w:t>
        </w:r>
      </w:ins>
    </w:p>
    <w:p w:rsidR="00230D8E" w:rsidRDefault="00230D8E" w:rsidP="00230D8E">
      <w:pPr>
        <w:pStyle w:val="ListParagraph"/>
        <w:numPr>
          <w:ilvl w:val="0"/>
          <w:numId w:val="262"/>
        </w:numPr>
        <w:rPr>
          <w:ins w:id="447" w:author="Yudong Shen" w:date="2017-11-24T14:23:00Z"/>
        </w:rPr>
      </w:pPr>
      <w:ins w:id="448" w:author="Yudong Shen" w:date="2017-11-24T14:23:00Z">
        <w:r>
          <w:rPr>
            <w:rFonts w:hint="eastAsia"/>
          </w:rPr>
          <w:t>税优保单转入</w:t>
        </w:r>
      </w:ins>
    </w:p>
    <w:p w:rsidR="00230D8E" w:rsidRDefault="00230D8E" w:rsidP="00230D8E">
      <w:pPr>
        <w:pStyle w:val="ListParagraph"/>
        <w:numPr>
          <w:ilvl w:val="0"/>
          <w:numId w:val="262"/>
        </w:numPr>
        <w:rPr>
          <w:ins w:id="449" w:author="Yudong Shen" w:date="2017-11-24T14:23:00Z"/>
        </w:rPr>
      </w:pPr>
      <w:ins w:id="450" w:author="Yudong Shen" w:date="2017-11-24T14:23:00Z">
        <w:r>
          <w:rPr>
            <w:rFonts w:hint="eastAsia"/>
          </w:rPr>
          <w:t>投资账户资金转换</w:t>
        </w:r>
      </w:ins>
    </w:p>
    <w:p w:rsidR="00230D8E" w:rsidRDefault="00230D8E" w:rsidP="00230D8E">
      <w:pPr>
        <w:pStyle w:val="ListParagraph"/>
        <w:numPr>
          <w:ilvl w:val="0"/>
          <w:numId w:val="262"/>
        </w:numPr>
        <w:rPr>
          <w:ins w:id="451" w:author="Yudong Shen" w:date="2017-11-24T14:23:00Z"/>
        </w:rPr>
      </w:pPr>
      <w:ins w:id="452" w:author="Yudong Shen" w:date="2017-11-24T14:23:00Z">
        <w:r>
          <w:rPr>
            <w:rFonts w:hint="eastAsia"/>
          </w:rPr>
          <w:t>万能险保额变更</w:t>
        </w:r>
      </w:ins>
    </w:p>
    <w:p w:rsidR="00230D8E" w:rsidRDefault="00230D8E" w:rsidP="00230D8E">
      <w:pPr>
        <w:pStyle w:val="ListParagraph"/>
        <w:numPr>
          <w:ilvl w:val="0"/>
          <w:numId w:val="262"/>
        </w:numPr>
        <w:rPr>
          <w:ins w:id="453" w:author="Yudong Shen" w:date="2017-11-24T14:23:00Z"/>
        </w:rPr>
      </w:pPr>
      <w:ins w:id="454" w:author="Yudong Shen" w:date="2017-11-24T14:23:00Z">
        <w:r>
          <w:rPr>
            <w:rFonts w:hint="eastAsia"/>
          </w:rPr>
          <w:t>万能险部分领取</w:t>
        </w:r>
      </w:ins>
    </w:p>
    <w:p w:rsidR="00230D8E" w:rsidRDefault="00230D8E" w:rsidP="00230D8E">
      <w:pPr>
        <w:pStyle w:val="ListParagraph"/>
        <w:numPr>
          <w:ilvl w:val="0"/>
          <w:numId w:val="262"/>
        </w:numPr>
        <w:rPr>
          <w:ins w:id="455" w:author="Yudong Shen" w:date="2017-11-24T14:23:00Z"/>
        </w:rPr>
      </w:pPr>
      <w:ins w:id="456" w:author="Yudong Shen" w:date="2017-11-24T14:23:00Z">
        <w:r>
          <w:rPr>
            <w:rFonts w:hint="eastAsia"/>
          </w:rPr>
          <w:t>万能险追加保费</w:t>
        </w:r>
      </w:ins>
    </w:p>
    <w:p w:rsidR="006A40C3" w:rsidRPr="006A40C3" w:rsidRDefault="006A40C3" w:rsidP="006A40C3"/>
    <w:p w:rsidR="004F6599" w:rsidRPr="00E07490" w:rsidRDefault="004F6599" w:rsidP="004F6599">
      <w:pPr>
        <w:pStyle w:val="Heading1"/>
        <w:tabs>
          <w:tab w:val="clear" w:pos="432"/>
          <w:tab w:val="num" w:pos="612"/>
        </w:tabs>
        <w:ind w:left="612" w:hanging="612"/>
      </w:pPr>
      <w:bookmarkStart w:id="457" w:name="_Toc469328877"/>
      <w:bookmarkStart w:id="458" w:name="_Toc469328878"/>
      <w:bookmarkStart w:id="459" w:name="_Toc469328879"/>
      <w:bookmarkStart w:id="460" w:name="_Toc469328882"/>
      <w:bookmarkStart w:id="461" w:name="_Toc499297324"/>
      <w:bookmarkEnd w:id="457"/>
      <w:bookmarkEnd w:id="458"/>
      <w:bookmarkEnd w:id="459"/>
      <w:bookmarkEnd w:id="460"/>
      <w:r w:rsidRPr="00E07490">
        <w:rPr>
          <w:rFonts w:hint="eastAsia"/>
        </w:rPr>
        <w:t>测试关键点</w:t>
      </w:r>
      <w:bookmarkEnd w:id="287"/>
      <w:bookmarkEnd w:id="461"/>
    </w:p>
    <w:p w:rsidR="004F6599" w:rsidRDefault="00C75B34" w:rsidP="00D9054C">
      <w:pPr>
        <w:numPr>
          <w:ilvl w:val="0"/>
          <w:numId w:val="24"/>
        </w:numPr>
        <w:rPr>
          <w:ins w:id="462" w:author="Yudong Shen" w:date="2017-11-27T16:47:00Z"/>
        </w:rPr>
      </w:pPr>
      <w:r>
        <w:rPr>
          <w:rFonts w:hint="eastAsia"/>
        </w:rPr>
        <w:t>保全</w:t>
      </w:r>
      <w:r w:rsidR="004F6599" w:rsidRPr="00E07490">
        <w:rPr>
          <w:rFonts w:hint="eastAsia"/>
        </w:rPr>
        <w:t>流程能够顺利操作。</w:t>
      </w:r>
    </w:p>
    <w:p w:rsidR="00F609D3" w:rsidRDefault="00F609D3" w:rsidP="00D9054C">
      <w:pPr>
        <w:numPr>
          <w:ilvl w:val="0"/>
          <w:numId w:val="24"/>
        </w:numPr>
      </w:pPr>
      <w:ins w:id="463" w:author="Yudong Shen" w:date="2017-11-27T16:50:00Z">
        <w:r>
          <w:rPr>
            <w:rFonts w:ascii="微软雅黑" w:eastAsia="微软雅黑" w:hAnsi="微软雅黑" w:hint="eastAsia"/>
            <w:color w:val="000000"/>
            <w:szCs w:val="21"/>
            <w:shd w:val="clear" w:color="auto" w:fill="C7EDCC"/>
          </w:rPr>
          <w:t>注意验证</w:t>
        </w:r>
      </w:ins>
      <w:ins w:id="464" w:author="Yudong Shen" w:date="2017-11-27T16:49:00Z">
        <w:r>
          <w:rPr>
            <w:rFonts w:ascii="微软雅黑" w:eastAsia="微软雅黑" w:hAnsi="微软雅黑" w:hint="eastAsia"/>
            <w:color w:val="000000"/>
            <w:szCs w:val="21"/>
            <w:shd w:val="clear" w:color="auto" w:fill="C7EDCC"/>
          </w:rPr>
          <w:t xml:space="preserve"> 新契约、保全的</w:t>
        </w:r>
      </w:ins>
      <w:proofErr w:type="spellStart"/>
      <w:ins w:id="465" w:author="Yudong Shen" w:date="2017-11-27T16:48:00Z">
        <w:r>
          <w:rPr>
            <w:rFonts w:ascii="微软雅黑" w:eastAsia="微软雅黑" w:hAnsi="微软雅黑" w:hint="eastAsia"/>
            <w:color w:val="000000"/>
            <w:szCs w:val="21"/>
            <w:shd w:val="clear" w:color="auto" w:fill="C7EDCC"/>
          </w:rPr>
          <w:t>fee_type</w:t>
        </w:r>
        <w:proofErr w:type="spellEnd"/>
        <w:r>
          <w:rPr>
            <w:rFonts w:ascii="微软雅黑" w:eastAsia="微软雅黑" w:hAnsi="微软雅黑" w:hint="eastAsia"/>
            <w:color w:val="000000"/>
            <w:szCs w:val="21"/>
            <w:shd w:val="clear" w:color="auto" w:fill="C7EDCC"/>
          </w:rPr>
          <w:t>生成是否正确，核算记账</w:t>
        </w:r>
      </w:ins>
      <w:ins w:id="466" w:author="Yudong Shen" w:date="2017-11-27T16:50:00Z">
        <w:r>
          <w:rPr>
            <w:rFonts w:ascii="微软雅黑" w:eastAsia="微软雅黑" w:hAnsi="微软雅黑" w:hint="eastAsia"/>
            <w:color w:val="000000"/>
            <w:szCs w:val="21"/>
            <w:shd w:val="clear" w:color="auto" w:fill="C7EDCC"/>
          </w:rPr>
          <w:t>是否成功。</w:t>
        </w:r>
      </w:ins>
    </w:p>
    <w:p w:rsidR="004F6599" w:rsidRPr="00E07490" w:rsidRDefault="004F6599" w:rsidP="004F6599">
      <w:pPr>
        <w:pStyle w:val="Heading1"/>
        <w:tabs>
          <w:tab w:val="clear" w:pos="432"/>
          <w:tab w:val="num" w:pos="612"/>
        </w:tabs>
        <w:ind w:left="612" w:hanging="612"/>
      </w:pPr>
      <w:bookmarkStart w:id="467" w:name="_Toc356821332"/>
      <w:bookmarkStart w:id="468" w:name="_Toc499297325"/>
      <w:r w:rsidRPr="00E07490">
        <w:rPr>
          <w:rFonts w:hint="eastAsia"/>
        </w:rPr>
        <w:t>特别说明</w:t>
      </w:r>
      <w:bookmarkEnd w:id="467"/>
      <w:bookmarkEnd w:id="468"/>
    </w:p>
    <w:p w:rsidR="004F6599" w:rsidRPr="00DA51EC" w:rsidRDefault="00230D8E" w:rsidP="004F6599">
      <w:pPr>
        <w:ind w:firstLineChars="150" w:firstLine="315"/>
      </w:pPr>
      <w:ins w:id="469" w:author="Yudong Shen" w:date="2017-11-24T14:28:00Z">
        <w:r>
          <w:rPr>
            <w:rFonts w:hint="eastAsia"/>
          </w:rPr>
          <w:t>家庭单</w:t>
        </w:r>
      </w:ins>
      <w:ins w:id="470" w:author="Yudong Shen" w:date="2017-11-24T14:32:00Z">
        <w:r w:rsidR="00EA6D07">
          <w:rPr>
            <w:rFonts w:hint="eastAsia"/>
          </w:rPr>
          <w:t>投保</w:t>
        </w:r>
      </w:ins>
      <w:ins w:id="471" w:author="Yudong Shen" w:date="2017-11-24T14:28:00Z">
        <w:r>
          <w:rPr>
            <w:rFonts w:hint="eastAsia"/>
          </w:rPr>
          <w:t>、</w:t>
        </w:r>
      </w:ins>
      <w:ins w:id="472" w:author="Yudong Shen" w:date="2017-11-30T14:39:00Z">
        <w:r w:rsidR="006D59A3">
          <w:rPr>
            <w:rFonts w:hint="eastAsia"/>
          </w:rPr>
          <w:t>续保、</w:t>
        </w:r>
      </w:ins>
      <w:ins w:id="473" w:author="Yudong Shen" w:date="2017-11-24T14:28:00Z">
        <w:r>
          <w:rPr>
            <w:rFonts w:hint="eastAsia"/>
          </w:rPr>
          <w:t>续期、剩余保全、理赔将在后续</w:t>
        </w:r>
      </w:ins>
      <w:ins w:id="474" w:author="Yudong Shen" w:date="2017-11-24T14:29:00Z">
        <w:r>
          <w:rPr>
            <w:rFonts w:hint="eastAsia"/>
          </w:rPr>
          <w:t>另起需求</w:t>
        </w:r>
      </w:ins>
      <w:ins w:id="475" w:author="Yudong Shen" w:date="2017-11-24T14:28:00Z">
        <w:r>
          <w:rPr>
            <w:rFonts w:hint="eastAsia"/>
          </w:rPr>
          <w:t>处理</w:t>
        </w:r>
      </w:ins>
      <w:del w:id="476" w:author="Yudong Shen" w:date="2017-11-24T14:28:00Z">
        <w:r w:rsidR="004F6599" w:rsidRPr="00E07490" w:rsidDel="00230D8E">
          <w:rPr>
            <w:rFonts w:hint="eastAsia"/>
          </w:rPr>
          <w:delText>无</w:delText>
        </w:r>
      </w:del>
      <w:r w:rsidR="004F6599" w:rsidRPr="00E07490">
        <w:rPr>
          <w:rFonts w:hint="eastAsia"/>
        </w:rPr>
        <w:t>。</w:t>
      </w:r>
    </w:p>
    <w:p w:rsidR="004F6599" w:rsidRDefault="004F6599" w:rsidP="004F6599">
      <w:pPr>
        <w:pStyle w:val="Heading1"/>
        <w:tabs>
          <w:tab w:val="clear" w:pos="432"/>
          <w:tab w:val="num" w:pos="612"/>
        </w:tabs>
        <w:ind w:left="612" w:hanging="612"/>
      </w:pPr>
      <w:bookmarkStart w:id="477" w:name="_Toc499297326"/>
      <w:r>
        <w:rPr>
          <w:rFonts w:hint="eastAsia"/>
        </w:rPr>
        <w:t>参考文档</w:t>
      </w:r>
      <w:bookmarkEnd w:id="477"/>
    </w:p>
    <w:p w:rsidR="004F6599" w:rsidRPr="00641FA3" w:rsidRDefault="00230D8E" w:rsidP="004F6599">
      <w:r>
        <w:rPr>
          <w:rFonts w:hint="eastAsia"/>
        </w:rPr>
        <w:t>无</w:t>
      </w:r>
    </w:p>
    <w:sectPr w:rsidR="004F6599" w:rsidRPr="00641FA3" w:rsidSect="00A174BD">
      <w:headerReference w:type="even" r:id="rId71"/>
      <w:pgSz w:w="11906" w:h="16838" w:code="9"/>
      <w:pgMar w:top="1440" w:right="1797" w:bottom="1440" w:left="1797" w:header="851" w:footer="992" w:gutter="0"/>
      <w:pgNumType w:start="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5473D" w:rsidRDefault="0045473D">
      <w:r>
        <w:separator/>
      </w:r>
    </w:p>
  </w:endnote>
  <w:endnote w:type="continuationSeparator" w:id="0">
    <w:p w:rsidR="0045473D" w:rsidRDefault="004547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Futura Bk">
    <w:altName w:val="Century Gothic"/>
    <w:charset w:val="00"/>
    <w:family w:val="swiss"/>
    <w:pitch w:val="variable"/>
    <w:sig w:usb0="00000287" w:usb1="00000000" w:usb2="00000000" w:usb3="00000000" w:csb0="0000009F" w:csb1="00000000"/>
  </w:font>
  <w:font w:name="Verdana">
    <w:panose1 w:val="020B0604030504040204"/>
    <w:charset w:val="00"/>
    <w:family w:val="swiss"/>
    <w:pitch w:val="variable"/>
    <w:sig w:usb0="A10006FF" w:usb1="4000205B" w:usb2="00000010" w:usb3="00000000" w:csb0="0000019F" w:csb1="00000000"/>
  </w:font>
  <w:font w:name="微软雅黑">
    <w:panose1 w:val="020B0503020204020204"/>
    <w:charset w:val="86"/>
    <w:family w:val="swiss"/>
    <w:pitch w:val="variable"/>
    <w:sig w:usb0="80000287" w:usb1="280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rsidP="00A1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6D59A3" w:rsidRDefault="006D59A3" w:rsidP="00A174BD">
    <w:pPr>
      <w:pStyle w:val="Footer"/>
      <w:ind w:right="360"/>
      <w:rPr>
        <w:rStyle w:val="PageNumber"/>
      </w:rPr>
    </w:pPr>
  </w:p>
  <w:p w:rsidR="006D59A3" w:rsidRDefault="006D59A3" w:rsidP="00A174BD"/>
  <w:p w:rsidR="006D59A3" w:rsidRDefault="006D59A3" w:rsidP="00A174B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rsidP="00A174BD">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ii</w:t>
    </w:r>
    <w:r>
      <w:rPr>
        <w:rStyle w:val="PageNumber"/>
      </w:rPr>
      <w:fldChar w:fldCharType="end"/>
    </w:r>
  </w:p>
  <w:p w:rsidR="006D59A3" w:rsidRDefault="006D59A3" w:rsidP="00A174BD">
    <w:pPr>
      <w:pStyle w:val="Footer"/>
      <w:ind w:right="360"/>
    </w:pPr>
    <w:r>
      <w:fldChar w:fldCharType="begin"/>
    </w:r>
    <w:r>
      <w:instrText xml:space="preserve"> </w:instrText>
    </w:r>
    <w:r>
      <w:rPr>
        <w:rFonts w:hint="eastAsia"/>
      </w:rPr>
      <w:instrText>DOCPROPERTY  Category  \* MERGEFORMAT</w:instrText>
    </w:r>
    <w:r>
      <w:instrText xml:space="preserve"> </w:instrText>
    </w:r>
    <w:r>
      <w:fldChar w:fldCharType="end"/>
    </w:r>
    <w:r>
      <w:rPr>
        <w:rFonts w:hint="eastAsia"/>
      </w:rPr>
      <w:t xml:space="preserve">                                </w:t>
    </w:r>
    <w:r w:rsidRPr="002D3510">
      <w:rPr>
        <w:rFonts w:hint="eastAsia"/>
      </w:rPr>
      <w:t>易保网络技术有限公司</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rsidP="00A17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6D59A3" w:rsidRDefault="006D59A3"/>
</w:ftr>
</file>

<file path=word/footer7.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rsidP="00A174BD">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2E564E">
      <w:rPr>
        <w:rStyle w:val="PageNumber"/>
        <w:noProof/>
      </w:rPr>
      <w:t>8</w:t>
    </w:r>
    <w:r>
      <w:rPr>
        <w:rStyle w:val="PageNumber"/>
      </w:rPr>
      <w:fldChar w:fldCharType="end"/>
    </w:r>
  </w:p>
  <w:p w:rsidR="006D59A3" w:rsidRDefault="006D59A3"/>
</w:ftr>
</file>

<file path=word/footer8.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5473D" w:rsidRDefault="0045473D">
      <w:r>
        <w:separator/>
      </w:r>
    </w:p>
  </w:footnote>
  <w:footnote w:type="continuationSeparator" w:id="0">
    <w:p w:rsidR="0045473D" w:rsidRDefault="004547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Pr="00BE18C2" w:rsidRDefault="006D59A3" w:rsidP="00A174BD">
    <w:pPr>
      <w:pStyle w:val="Header"/>
      <w:jc w:val="both"/>
      <w:rPr>
        <w:sz w:val="21"/>
        <w:szCs w:val="21"/>
      </w:rPr>
    </w:pPr>
    <w:r>
      <w:rPr>
        <w:rFonts w:hint="eastAsia"/>
        <w:sz w:val="21"/>
        <w:szCs w:val="21"/>
      </w:rPr>
      <w:t>保费逾期未付选项优化</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6D59A3" w:rsidRDefault="006D59A3" w:rsidP="00A174BD">
    <w:proofErr w:type="gramStart"/>
    <w:r>
      <w:rPr>
        <w:rFonts w:hint="eastAsia"/>
      </w:rPr>
      <w:t>b</w:t>
    </w:r>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8E705D"/>
    <w:multiLevelType w:val="hybridMultilevel"/>
    <w:tmpl w:val="EB76A4CC"/>
    <w:lvl w:ilvl="0" w:tplc="967A57CC">
      <w:start w:val="1"/>
      <w:numFmt w:val="decimal"/>
      <w:lvlText w:val="%1、"/>
      <w:lvlJc w:val="left"/>
      <w:pPr>
        <w:ind w:left="360" w:hanging="360"/>
      </w:pPr>
      <w:rPr>
        <w:rFonts w:cs="Times New Roman" w:hint="default"/>
        <w:color w:val="000000"/>
        <w:sz w:val="21"/>
        <w:szCs w:val="2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
    <w:nsid w:val="00D76D7D"/>
    <w:multiLevelType w:val="hybridMultilevel"/>
    <w:tmpl w:val="AE4C49FC"/>
    <w:lvl w:ilvl="0" w:tplc="7E74930A">
      <w:start w:val="1"/>
      <w:numFmt w:val="decimal"/>
      <w:lvlText w:val="%1、"/>
      <w:lvlJc w:val="left"/>
      <w:pPr>
        <w:tabs>
          <w:tab w:val="num" w:pos="1470"/>
        </w:tabs>
        <w:ind w:left="1470" w:hanging="360"/>
      </w:pPr>
      <w:rPr>
        <w:rFonts w:hint="default"/>
      </w:rPr>
    </w:lvl>
    <w:lvl w:ilvl="1" w:tplc="4F3C3AEA">
      <w:start w:val="1"/>
      <w:numFmt w:val="decimalEnclosedParen"/>
      <w:lvlText w:val="%2"/>
      <w:lvlJc w:val="left"/>
      <w:pPr>
        <w:tabs>
          <w:tab w:val="num" w:pos="1890"/>
        </w:tabs>
        <w:ind w:left="1890" w:hanging="420"/>
      </w:pPr>
      <w:rPr>
        <w:rFonts w:ascii="宋体" w:eastAsia="宋体" w:hAnsi="宋体" w:cs="Times New Roman" w:hint="default"/>
      </w:rPr>
    </w:lvl>
    <w:lvl w:ilvl="2" w:tplc="0409001B" w:tentative="1">
      <w:start w:val="1"/>
      <w:numFmt w:val="lowerRoman"/>
      <w:lvlText w:val="%3."/>
      <w:lvlJc w:val="right"/>
      <w:pPr>
        <w:tabs>
          <w:tab w:val="num" w:pos="2010"/>
        </w:tabs>
        <w:ind w:left="2010" w:hanging="420"/>
      </w:pPr>
    </w:lvl>
    <w:lvl w:ilvl="3" w:tplc="0409000F" w:tentative="1">
      <w:start w:val="1"/>
      <w:numFmt w:val="decimal"/>
      <w:lvlText w:val="%4."/>
      <w:lvlJc w:val="left"/>
      <w:pPr>
        <w:tabs>
          <w:tab w:val="num" w:pos="2430"/>
        </w:tabs>
        <w:ind w:left="2430" w:hanging="420"/>
      </w:pPr>
    </w:lvl>
    <w:lvl w:ilvl="4" w:tplc="04090019" w:tentative="1">
      <w:start w:val="1"/>
      <w:numFmt w:val="lowerLetter"/>
      <w:lvlText w:val="%5)"/>
      <w:lvlJc w:val="left"/>
      <w:pPr>
        <w:tabs>
          <w:tab w:val="num" w:pos="2850"/>
        </w:tabs>
        <w:ind w:left="2850" w:hanging="420"/>
      </w:pPr>
    </w:lvl>
    <w:lvl w:ilvl="5" w:tplc="0409001B" w:tentative="1">
      <w:start w:val="1"/>
      <w:numFmt w:val="lowerRoman"/>
      <w:lvlText w:val="%6."/>
      <w:lvlJc w:val="right"/>
      <w:pPr>
        <w:tabs>
          <w:tab w:val="num" w:pos="3270"/>
        </w:tabs>
        <w:ind w:left="3270" w:hanging="420"/>
      </w:pPr>
    </w:lvl>
    <w:lvl w:ilvl="6" w:tplc="0409000F" w:tentative="1">
      <w:start w:val="1"/>
      <w:numFmt w:val="decimal"/>
      <w:lvlText w:val="%7."/>
      <w:lvlJc w:val="left"/>
      <w:pPr>
        <w:tabs>
          <w:tab w:val="num" w:pos="3690"/>
        </w:tabs>
        <w:ind w:left="3690" w:hanging="420"/>
      </w:pPr>
    </w:lvl>
    <w:lvl w:ilvl="7" w:tplc="04090019" w:tentative="1">
      <w:start w:val="1"/>
      <w:numFmt w:val="lowerLetter"/>
      <w:lvlText w:val="%8)"/>
      <w:lvlJc w:val="left"/>
      <w:pPr>
        <w:tabs>
          <w:tab w:val="num" w:pos="4110"/>
        </w:tabs>
        <w:ind w:left="4110" w:hanging="420"/>
      </w:pPr>
    </w:lvl>
    <w:lvl w:ilvl="8" w:tplc="0409001B" w:tentative="1">
      <w:start w:val="1"/>
      <w:numFmt w:val="lowerRoman"/>
      <w:lvlText w:val="%9."/>
      <w:lvlJc w:val="right"/>
      <w:pPr>
        <w:tabs>
          <w:tab w:val="num" w:pos="4530"/>
        </w:tabs>
        <w:ind w:left="4530" w:hanging="420"/>
      </w:pPr>
    </w:lvl>
  </w:abstractNum>
  <w:abstractNum w:abstractNumId="2">
    <w:nsid w:val="01C76A1F"/>
    <w:multiLevelType w:val="hybridMultilevel"/>
    <w:tmpl w:val="FC8E6536"/>
    <w:lvl w:ilvl="0" w:tplc="0409000B">
      <w:start w:val="1"/>
      <w:numFmt w:val="bullet"/>
      <w:lvlText w:val=""/>
      <w:lvlJc w:val="left"/>
      <w:pPr>
        <w:ind w:left="4032" w:hanging="360"/>
      </w:pPr>
      <w:rPr>
        <w:rFonts w:ascii="Wingdings" w:hAnsi="Wingdings"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3">
    <w:nsid w:val="01CC12D4"/>
    <w:multiLevelType w:val="hybridMultilevel"/>
    <w:tmpl w:val="EE1C48F2"/>
    <w:lvl w:ilvl="0" w:tplc="7E749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01E315CE"/>
    <w:multiLevelType w:val="hybridMultilevel"/>
    <w:tmpl w:val="4560E6D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01ED0056"/>
    <w:multiLevelType w:val="hybridMultilevel"/>
    <w:tmpl w:val="FE60398C"/>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6">
    <w:nsid w:val="021F0353"/>
    <w:multiLevelType w:val="hybridMultilevel"/>
    <w:tmpl w:val="CFB4DBEE"/>
    <w:lvl w:ilvl="0" w:tplc="0409000B">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
    <w:nsid w:val="02743E52"/>
    <w:multiLevelType w:val="hybridMultilevel"/>
    <w:tmpl w:val="1E865B30"/>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8">
    <w:nsid w:val="029F3FB7"/>
    <w:multiLevelType w:val="hybridMultilevel"/>
    <w:tmpl w:val="CA3E6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nsid w:val="0314450C"/>
    <w:multiLevelType w:val="multilevel"/>
    <w:tmpl w:val="0A62CF2C"/>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1418" w:hanging="1418"/>
      </w:pPr>
      <w:rPr>
        <w:rFonts w:hint="default"/>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150"/>
        </w:tabs>
        <w:ind w:left="1150"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0">
    <w:nsid w:val="04666207"/>
    <w:multiLevelType w:val="hybridMultilevel"/>
    <w:tmpl w:val="8A928E26"/>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1">
    <w:nsid w:val="058D3495"/>
    <w:multiLevelType w:val="hybridMultilevel"/>
    <w:tmpl w:val="F4DE87E6"/>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12">
    <w:nsid w:val="05A074EF"/>
    <w:multiLevelType w:val="hybridMultilevel"/>
    <w:tmpl w:val="B7A00F70"/>
    <w:lvl w:ilvl="0" w:tplc="7E74930A">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05B53234"/>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
    <w:nsid w:val="0648308D"/>
    <w:multiLevelType w:val="hybridMultilevel"/>
    <w:tmpl w:val="0E229474"/>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065C2A58"/>
    <w:multiLevelType w:val="hybridMultilevel"/>
    <w:tmpl w:val="296A35AE"/>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06800930"/>
    <w:multiLevelType w:val="hybridMultilevel"/>
    <w:tmpl w:val="3774CF5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0698342D"/>
    <w:multiLevelType w:val="hybridMultilevel"/>
    <w:tmpl w:val="EB76A4CC"/>
    <w:lvl w:ilvl="0" w:tplc="967A57CC">
      <w:start w:val="1"/>
      <w:numFmt w:val="decimal"/>
      <w:lvlText w:val="%1、"/>
      <w:lvlJc w:val="left"/>
      <w:pPr>
        <w:ind w:left="360" w:hanging="360"/>
      </w:pPr>
      <w:rPr>
        <w:rFonts w:cs="Times New Roman" w:hint="default"/>
        <w:color w:val="000000"/>
        <w:sz w:val="21"/>
        <w:szCs w:val="2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8">
    <w:nsid w:val="08415E0F"/>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nsid w:val="08CD645B"/>
    <w:multiLevelType w:val="hybridMultilevel"/>
    <w:tmpl w:val="89643546"/>
    <w:lvl w:ilvl="0" w:tplc="7E749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0">
    <w:nsid w:val="08EB5FEE"/>
    <w:multiLevelType w:val="hybridMultilevel"/>
    <w:tmpl w:val="D3E482C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1">
    <w:nsid w:val="08FB2321"/>
    <w:multiLevelType w:val="hybridMultilevel"/>
    <w:tmpl w:val="BD782384"/>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2">
    <w:nsid w:val="092172F5"/>
    <w:multiLevelType w:val="hybridMultilevel"/>
    <w:tmpl w:val="E2E4010A"/>
    <w:lvl w:ilvl="0" w:tplc="4F3C3AEA">
      <w:start w:val="1"/>
      <w:numFmt w:val="decimalEnclosedParen"/>
      <w:lvlText w:val="%1"/>
      <w:lvlJc w:val="left"/>
      <w:pPr>
        <w:tabs>
          <w:tab w:val="num" w:pos="780"/>
        </w:tabs>
        <w:ind w:left="780" w:hanging="420"/>
      </w:pPr>
      <w:rPr>
        <w:rFonts w:ascii="宋体" w:eastAsia="宋体" w:hAnsi="宋体" w:cs="Times New Roman"/>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23">
    <w:nsid w:val="09A0766A"/>
    <w:multiLevelType w:val="hybridMultilevel"/>
    <w:tmpl w:val="89643546"/>
    <w:lvl w:ilvl="0" w:tplc="7E749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09B349FC"/>
    <w:multiLevelType w:val="hybridMultilevel"/>
    <w:tmpl w:val="4CF01A14"/>
    <w:lvl w:ilvl="0" w:tplc="8ADC9D88">
      <w:start w:val="1"/>
      <w:numFmt w:val="decimalEnclosedParen"/>
      <w:lvlText w:val="%1"/>
      <w:lvlJc w:val="left"/>
      <w:pPr>
        <w:ind w:left="1080" w:hanging="360"/>
      </w:pPr>
      <w:rPr>
        <w:rFonts w:ascii="宋体" w:eastAsia="宋体" w:hAnsi="宋体" w:cs="Times New Roman"/>
        <w:lang w:val="en-U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
    <w:nsid w:val="09C917EC"/>
    <w:multiLevelType w:val="hybridMultilevel"/>
    <w:tmpl w:val="F68CF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0A0477B9"/>
    <w:multiLevelType w:val="hybridMultilevel"/>
    <w:tmpl w:val="9F82BEE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0AC00700"/>
    <w:multiLevelType w:val="hybridMultilevel"/>
    <w:tmpl w:val="CA3E6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nsid w:val="0B1E237C"/>
    <w:multiLevelType w:val="hybridMultilevel"/>
    <w:tmpl w:val="2AE85A86"/>
    <w:lvl w:ilvl="0" w:tplc="04090011">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9">
    <w:nsid w:val="0B614B7F"/>
    <w:multiLevelType w:val="hybridMultilevel"/>
    <w:tmpl w:val="1B78090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0CD61A28"/>
    <w:multiLevelType w:val="hybridMultilevel"/>
    <w:tmpl w:val="791236DA"/>
    <w:lvl w:ilvl="0" w:tplc="04090011">
      <w:start w:val="1"/>
      <w:numFmt w:val="decimal"/>
      <w:lvlText w:val="%1)"/>
      <w:lvlJc w:val="left"/>
      <w:pPr>
        <w:ind w:left="780" w:hanging="360"/>
      </w:pPr>
      <w:rPr>
        <w:color w:val="auto"/>
      </w:rPr>
    </w:lvl>
    <w:lvl w:ilvl="1" w:tplc="04090019">
      <w:start w:val="1"/>
      <w:numFmt w:val="decimal"/>
      <w:lvlText w:val="%2."/>
      <w:lvlJc w:val="left"/>
      <w:pPr>
        <w:tabs>
          <w:tab w:val="num" w:pos="1020"/>
        </w:tabs>
        <w:ind w:left="1020" w:hanging="360"/>
      </w:pPr>
    </w:lvl>
    <w:lvl w:ilvl="2" w:tplc="0409001B">
      <w:start w:val="1"/>
      <w:numFmt w:val="decimal"/>
      <w:lvlText w:val="%3."/>
      <w:lvlJc w:val="left"/>
      <w:pPr>
        <w:tabs>
          <w:tab w:val="num" w:pos="1740"/>
        </w:tabs>
        <w:ind w:left="1740" w:hanging="360"/>
      </w:pPr>
    </w:lvl>
    <w:lvl w:ilvl="3" w:tplc="0409000F">
      <w:start w:val="1"/>
      <w:numFmt w:val="decimal"/>
      <w:lvlText w:val="%4."/>
      <w:lvlJc w:val="left"/>
      <w:pPr>
        <w:tabs>
          <w:tab w:val="num" w:pos="2460"/>
        </w:tabs>
        <w:ind w:left="2460" w:hanging="360"/>
      </w:pPr>
    </w:lvl>
    <w:lvl w:ilvl="4" w:tplc="04090019">
      <w:start w:val="1"/>
      <w:numFmt w:val="decimal"/>
      <w:lvlText w:val="%5."/>
      <w:lvlJc w:val="left"/>
      <w:pPr>
        <w:tabs>
          <w:tab w:val="num" w:pos="3180"/>
        </w:tabs>
        <w:ind w:left="3180" w:hanging="360"/>
      </w:pPr>
    </w:lvl>
    <w:lvl w:ilvl="5" w:tplc="0409001B">
      <w:start w:val="1"/>
      <w:numFmt w:val="decimal"/>
      <w:lvlText w:val="%6."/>
      <w:lvlJc w:val="left"/>
      <w:pPr>
        <w:tabs>
          <w:tab w:val="num" w:pos="3900"/>
        </w:tabs>
        <w:ind w:left="3900" w:hanging="360"/>
      </w:pPr>
    </w:lvl>
    <w:lvl w:ilvl="6" w:tplc="0409000F">
      <w:start w:val="1"/>
      <w:numFmt w:val="decimal"/>
      <w:lvlText w:val="%7."/>
      <w:lvlJc w:val="left"/>
      <w:pPr>
        <w:tabs>
          <w:tab w:val="num" w:pos="4620"/>
        </w:tabs>
        <w:ind w:left="4620" w:hanging="360"/>
      </w:pPr>
    </w:lvl>
    <w:lvl w:ilvl="7" w:tplc="04090019">
      <w:start w:val="1"/>
      <w:numFmt w:val="decimal"/>
      <w:lvlText w:val="%8."/>
      <w:lvlJc w:val="left"/>
      <w:pPr>
        <w:tabs>
          <w:tab w:val="num" w:pos="5340"/>
        </w:tabs>
        <w:ind w:left="5340" w:hanging="360"/>
      </w:pPr>
    </w:lvl>
    <w:lvl w:ilvl="8" w:tplc="0409001B">
      <w:start w:val="1"/>
      <w:numFmt w:val="decimal"/>
      <w:lvlText w:val="%9."/>
      <w:lvlJc w:val="left"/>
      <w:pPr>
        <w:tabs>
          <w:tab w:val="num" w:pos="6060"/>
        </w:tabs>
        <w:ind w:left="6060" w:hanging="360"/>
      </w:pPr>
    </w:lvl>
  </w:abstractNum>
  <w:abstractNum w:abstractNumId="31">
    <w:nsid w:val="0D925416"/>
    <w:multiLevelType w:val="hybridMultilevel"/>
    <w:tmpl w:val="393ACA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0DB45E14"/>
    <w:multiLevelType w:val="hybridMultilevel"/>
    <w:tmpl w:val="AC76C754"/>
    <w:lvl w:ilvl="0" w:tplc="7E74930A">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3">
    <w:nsid w:val="0DE123D8"/>
    <w:multiLevelType w:val="hybridMultilevel"/>
    <w:tmpl w:val="B6BE363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nsid w:val="0E8A7A10"/>
    <w:multiLevelType w:val="hybridMultilevel"/>
    <w:tmpl w:val="08DC5DAC"/>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5">
    <w:nsid w:val="0EFB7685"/>
    <w:multiLevelType w:val="hybridMultilevel"/>
    <w:tmpl w:val="78ACD5F8"/>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6">
    <w:nsid w:val="10553047"/>
    <w:multiLevelType w:val="hybridMultilevel"/>
    <w:tmpl w:val="C2A487F0"/>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7">
    <w:nsid w:val="106770CE"/>
    <w:multiLevelType w:val="hybridMultilevel"/>
    <w:tmpl w:val="9A869E72"/>
    <w:lvl w:ilvl="0" w:tplc="04090011">
      <w:start w:val="1"/>
      <w:numFmt w:val="decimal"/>
      <w:lvlText w:val="%1)"/>
      <w:lvlJc w:val="left"/>
      <w:pPr>
        <w:ind w:left="1560" w:hanging="360"/>
      </w:pPr>
    </w:lvl>
    <w:lvl w:ilvl="1" w:tplc="04090019">
      <w:start w:val="1"/>
      <w:numFmt w:val="lowerLetter"/>
      <w:lvlText w:val="%2."/>
      <w:lvlJc w:val="left"/>
      <w:pPr>
        <w:ind w:left="2280" w:hanging="360"/>
      </w:pPr>
    </w:lvl>
    <w:lvl w:ilvl="2" w:tplc="0409001B">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38">
    <w:nsid w:val="10E25DBD"/>
    <w:multiLevelType w:val="hybridMultilevel"/>
    <w:tmpl w:val="8E1E8E18"/>
    <w:lvl w:ilvl="0" w:tplc="CC3E1492">
      <w:start w:val="1"/>
      <w:numFmt w:val="decimalEnclosedParen"/>
      <w:lvlText w:val="%1"/>
      <w:lvlJc w:val="left"/>
      <w:pPr>
        <w:tabs>
          <w:tab w:val="num" w:pos="840"/>
        </w:tabs>
        <w:ind w:left="840" w:hanging="420"/>
      </w:pPr>
      <w:rPr>
        <w:rFonts w:ascii="宋体" w:eastAsia="宋体" w:hAnsi="宋体" w:cs="Times New Roman"/>
        <w:b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nsid w:val="12D94BD6"/>
    <w:multiLevelType w:val="hybridMultilevel"/>
    <w:tmpl w:val="90941DC2"/>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40">
    <w:nsid w:val="13125206"/>
    <w:multiLevelType w:val="hybridMultilevel"/>
    <w:tmpl w:val="E3EEAD8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1">
    <w:nsid w:val="14582675"/>
    <w:multiLevelType w:val="hybridMultilevel"/>
    <w:tmpl w:val="132829D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nsid w:val="16224610"/>
    <w:multiLevelType w:val="hybridMultilevel"/>
    <w:tmpl w:val="3864B36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3">
    <w:nsid w:val="164A586E"/>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4">
    <w:nsid w:val="166D0A6E"/>
    <w:multiLevelType w:val="hybridMultilevel"/>
    <w:tmpl w:val="53F40EEC"/>
    <w:lvl w:ilvl="0" w:tplc="BDD06CF4">
      <w:start w:val="1"/>
      <w:numFmt w:val="decimal"/>
      <w:lvlText w:val="%1)"/>
      <w:lvlJc w:val="left"/>
      <w:pPr>
        <w:ind w:left="1440" w:hanging="360"/>
      </w:pPr>
      <w:rPr>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5">
    <w:nsid w:val="16F32B7E"/>
    <w:multiLevelType w:val="hybridMultilevel"/>
    <w:tmpl w:val="562E80E2"/>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6">
    <w:nsid w:val="18D56219"/>
    <w:multiLevelType w:val="hybridMultilevel"/>
    <w:tmpl w:val="EE1C48F2"/>
    <w:lvl w:ilvl="0" w:tplc="7E7493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47">
    <w:nsid w:val="1915727B"/>
    <w:multiLevelType w:val="hybridMultilevel"/>
    <w:tmpl w:val="BA18AF6E"/>
    <w:lvl w:ilvl="0" w:tplc="AECA23CC">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48">
    <w:nsid w:val="19574DD5"/>
    <w:multiLevelType w:val="hybridMultilevel"/>
    <w:tmpl w:val="42FAD90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9">
    <w:nsid w:val="199B1114"/>
    <w:multiLevelType w:val="hybridMultilevel"/>
    <w:tmpl w:val="C9EE5F68"/>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0">
    <w:nsid w:val="199F31AB"/>
    <w:multiLevelType w:val="hybridMultilevel"/>
    <w:tmpl w:val="506A4C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1">
    <w:nsid w:val="1A18538B"/>
    <w:multiLevelType w:val="hybridMultilevel"/>
    <w:tmpl w:val="E4C021A2"/>
    <w:lvl w:ilvl="0" w:tplc="58D692B2">
      <w:start w:val="1"/>
      <w:numFmt w:val="decimal"/>
      <w:lvlText w:val="%1、"/>
      <w:lvlJc w:val="left"/>
      <w:pPr>
        <w:ind w:left="720" w:hanging="360"/>
      </w:pPr>
      <w:rPr>
        <w:rFonts w:cs="Times New Roman" w:hint="default"/>
        <w:color w:val="000000"/>
        <w:sz w:val="21"/>
        <w:szCs w:val="2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2">
    <w:nsid w:val="1A207C6A"/>
    <w:multiLevelType w:val="hybridMultilevel"/>
    <w:tmpl w:val="F7725E1E"/>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3">
    <w:nsid w:val="1A5F5514"/>
    <w:multiLevelType w:val="hybridMultilevel"/>
    <w:tmpl w:val="D238577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4">
    <w:nsid w:val="1A711311"/>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5">
    <w:nsid w:val="1AE45421"/>
    <w:multiLevelType w:val="hybridMultilevel"/>
    <w:tmpl w:val="9BF20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1B6D5528"/>
    <w:multiLevelType w:val="hybridMultilevel"/>
    <w:tmpl w:val="46580A44"/>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57">
    <w:nsid w:val="1BDA2238"/>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58">
    <w:nsid w:val="1BEF56C6"/>
    <w:multiLevelType w:val="hybridMultilevel"/>
    <w:tmpl w:val="9838127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59">
    <w:nsid w:val="1C7318A0"/>
    <w:multiLevelType w:val="hybridMultilevel"/>
    <w:tmpl w:val="2F74CBD8"/>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0">
    <w:nsid w:val="1D2303C3"/>
    <w:multiLevelType w:val="hybridMultilevel"/>
    <w:tmpl w:val="F2FAFE60"/>
    <w:lvl w:ilvl="0" w:tplc="4F3C3AEA">
      <w:start w:val="1"/>
      <w:numFmt w:val="decimalEnclosedParen"/>
      <w:lvlText w:val="%1"/>
      <w:lvlJc w:val="left"/>
      <w:pPr>
        <w:tabs>
          <w:tab w:val="num" w:pos="780"/>
        </w:tabs>
        <w:ind w:left="780" w:hanging="420"/>
      </w:pPr>
      <w:rPr>
        <w:rFonts w:ascii="宋体" w:eastAsia="宋体" w:hAnsi="宋体" w:cs="Times New Roman"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1">
    <w:nsid w:val="1FA378C8"/>
    <w:multiLevelType w:val="hybridMultilevel"/>
    <w:tmpl w:val="B7A00F70"/>
    <w:lvl w:ilvl="0" w:tplc="7E74930A">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204C3FA1"/>
    <w:multiLevelType w:val="hybridMultilevel"/>
    <w:tmpl w:val="27C4E356"/>
    <w:lvl w:ilvl="0" w:tplc="D6005214">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3">
    <w:nsid w:val="211A20C9"/>
    <w:multiLevelType w:val="hybridMultilevel"/>
    <w:tmpl w:val="2F1E079C"/>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64">
    <w:nsid w:val="2134057C"/>
    <w:multiLevelType w:val="hybridMultilevel"/>
    <w:tmpl w:val="0AC0E57C"/>
    <w:lvl w:ilvl="0" w:tplc="04090011">
      <w:start w:val="1"/>
      <w:numFmt w:val="decimal"/>
      <w:lvlText w:val="%1)"/>
      <w:lvlJc w:val="left"/>
      <w:pPr>
        <w:tabs>
          <w:tab w:val="num" w:pos="1140"/>
        </w:tabs>
        <w:ind w:left="1140" w:hanging="420"/>
      </w:pPr>
    </w:lvl>
    <w:lvl w:ilvl="1" w:tplc="04090019">
      <w:start w:val="1"/>
      <w:numFmt w:val="lowerLetter"/>
      <w:lvlText w:val="%2)"/>
      <w:lvlJc w:val="left"/>
      <w:pPr>
        <w:tabs>
          <w:tab w:val="num" w:pos="1560"/>
        </w:tabs>
        <w:ind w:left="1560" w:hanging="420"/>
      </w:pPr>
    </w:lvl>
    <w:lvl w:ilvl="2" w:tplc="0409001B" w:tentative="1">
      <w:start w:val="1"/>
      <w:numFmt w:val="lowerRoman"/>
      <w:lvlText w:val="%3."/>
      <w:lvlJc w:val="right"/>
      <w:pPr>
        <w:tabs>
          <w:tab w:val="num" w:pos="1980"/>
        </w:tabs>
        <w:ind w:left="1980" w:hanging="420"/>
      </w:pPr>
    </w:lvl>
    <w:lvl w:ilvl="3" w:tplc="0409000F">
      <w:start w:val="1"/>
      <w:numFmt w:val="decimal"/>
      <w:lvlText w:val="%4."/>
      <w:lvlJc w:val="left"/>
      <w:pPr>
        <w:tabs>
          <w:tab w:val="num" w:pos="2400"/>
        </w:tabs>
        <w:ind w:left="2400" w:hanging="420"/>
      </w:pPr>
    </w:lvl>
    <w:lvl w:ilvl="4" w:tplc="04090019" w:tentative="1">
      <w:start w:val="1"/>
      <w:numFmt w:val="lowerLetter"/>
      <w:lvlText w:val="%5)"/>
      <w:lvlJc w:val="left"/>
      <w:pPr>
        <w:tabs>
          <w:tab w:val="num" w:pos="2820"/>
        </w:tabs>
        <w:ind w:left="2820" w:hanging="420"/>
      </w:pPr>
    </w:lvl>
    <w:lvl w:ilvl="5" w:tplc="0409001B" w:tentative="1">
      <w:start w:val="1"/>
      <w:numFmt w:val="lowerRoman"/>
      <w:lvlText w:val="%6."/>
      <w:lvlJc w:val="right"/>
      <w:pPr>
        <w:tabs>
          <w:tab w:val="num" w:pos="3240"/>
        </w:tabs>
        <w:ind w:left="3240" w:hanging="420"/>
      </w:pPr>
    </w:lvl>
    <w:lvl w:ilvl="6" w:tplc="0409000F" w:tentative="1">
      <w:start w:val="1"/>
      <w:numFmt w:val="decimal"/>
      <w:lvlText w:val="%7."/>
      <w:lvlJc w:val="left"/>
      <w:pPr>
        <w:tabs>
          <w:tab w:val="num" w:pos="3660"/>
        </w:tabs>
        <w:ind w:left="3660" w:hanging="420"/>
      </w:pPr>
    </w:lvl>
    <w:lvl w:ilvl="7" w:tplc="04090019" w:tentative="1">
      <w:start w:val="1"/>
      <w:numFmt w:val="lowerLetter"/>
      <w:lvlText w:val="%8)"/>
      <w:lvlJc w:val="left"/>
      <w:pPr>
        <w:tabs>
          <w:tab w:val="num" w:pos="4080"/>
        </w:tabs>
        <w:ind w:left="4080" w:hanging="420"/>
      </w:pPr>
    </w:lvl>
    <w:lvl w:ilvl="8" w:tplc="0409001B" w:tentative="1">
      <w:start w:val="1"/>
      <w:numFmt w:val="lowerRoman"/>
      <w:lvlText w:val="%9."/>
      <w:lvlJc w:val="right"/>
      <w:pPr>
        <w:tabs>
          <w:tab w:val="num" w:pos="4500"/>
        </w:tabs>
        <w:ind w:left="4500" w:hanging="420"/>
      </w:pPr>
    </w:lvl>
  </w:abstractNum>
  <w:abstractNum w:abstractNumId="65">
    <w:nsid w:val="21347F9C"/>
    <w:multiLevelType w:val="hybridMultilevel"/>
    <w:tmpl w:val="167C0D26"/>
    <w:lvl w:ilvl="0" w:tplc="15BE82B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6">
    <w:nsid w:val="218231A3"/>
    <w:multiLevelType w:val="hybridMultilevel"/>
    <w:tmpl w:val="26C481D8"/>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7">
    <w:nsid w:val="21C11B0B"/>
    <w:multiLevelType w:val="hybridMultilevel"/>
    <w:tmpl w:val="F3825E3A"/>
    <w:lvl w:ilvl="0" w:tplc="6E6A3666">
      <w:start w:val="1"/>
      <w:numFmt w:val="decimal"/>
      <w:lvlText w:val="%1."/>
      <w:lvlJc w:val="left"/>
      <w:pPr>
        <w:ind w:left="720" w:hanging="360"/>
      </w:pPr>
      <w:rPr>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8">
    <w:nsid w:val="21F84EE0"/>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9">
    <w:nsid w:val="22096C0B"/>
    <w:multiLevelType w:val="hybridMultilevel"/>
    <w:tmpl w:val="F5009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22930D0A"/>
    <w:multiLevelType w:val="hybridMultilevel"/>
    <w:tmpl w:val="D2A2391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1">
    <w:nsid w:val="23105E8B"/>
    <w:multiLevelType w:val="hybridMultilevel"/>
    <w:tmpl w:val="9CB2C9A0"/>
    <w:lvl w:ilvl="0" w:tplc="0409000D">
      <w:start w:val="1"/>
      <w:numFmt w:val="bullet"/>
      <w:lvlText w:val=""/>
      <w:lvlJc w:val="left"/>
      <w:pPr>
        <w:ind w:left="3312" w:hanging="360"/>
      </w:pPr>
      <w:rPr>
        <w:rFonts w:ascii="Wingdings" w:hAnsi="Wingdings"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72">
    <w:nsid w:val="233273C7"/>
    <w:multiLevelType w:val="hybridMultilevel"/>
    <w:tmpl w:val="BF0CDEF4"/>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73">
    <w:nsid w:val="23BD4DA6"/>
    <w:multiLevelType w:val="hybridMultilevel"/>
    <w:tmpl w:val="6E4E244A"/>
    <w:lvl w:ilvl="0" w:tplc="04090011">
      <w:start w:val="1"/>
      <w:numFmt w:val="decimal"/>
      <w:lvlText w:val="%1)"/>
      <w:lvlJc w:val="left"/>
      <w:pPr>
        <w:tabs>
          <w:tab w:val="num" w:pos="360"/>
        </w:tabs>
        <w:ind w:left="360" w:hanging="360"/>
      </w:pPr>
      <w:rPr>
        <w:rFonts w:hint="default"/>
        <w:i w:val="0"/>
        <w:strike w:val="0"/>
      </w:rPr>
    </w:lvl>
    <w:lvl w:ilvl="1" w:tplc="4F3C3AEA">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900"/>
        </w:tabs>
        <w:ind w:left="900" w:hanging="420"/>
      </w:pPr>
    </w:lvl>
    <w:lvl w:ilvl="3" w:tplc="08E6AC10">
      <w:start w:val="1"/>
      <w:numFmt w:val="decimal"/>
      <w:lvlText w:val="%4)"/>
      <w:lvlJc w:val="left"/>
      <w:pPr>
        <w:tabs>
          <w:tab w:val="num" w:pos="1320"/>
        </w:tabs>
        <w:ind w:left="1320" w:hanging="420"/>
      </w:pPr>
      <w:rPr>
        <w:rFonts w:hint="eastAsia"/>
      </w:r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74">
    <w:nsid w:val="25E610B1"/>
    <w:multiLevelType w:val="hybridMultilevel"/>
    <w:tmpl w:val="B2FA9462"/>
    <w:lvl w:ilvl="0" w:tplc="AAB8FA00">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5">
    <w:nsid w:val="26693BE3"/>
    <w:multiLevelType w:val="hybridMultilevel"/>
    <w:tmpl w:val="EE1C48F2"/>
    <w:lvl w:ilvl="0" w:tplc="7E74930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6">
    <w:nsid w:val="27522B0F"/>
    <w:multiLevelType w:val="hybridMultilevel"/>
    <w:tmpl w:val="90941DC2"/>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77">
    <w:nsid w:val="28550E65"/>
    <w:multiLevelType w:val="hybridMultilevel"/>
    <w:tmpl w:val="9838127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78">
    <w:nsid w:val="28A73F25"/>
    <w:multiLevelType w:val="hybridMultilevel"/>
    <w:tmpl w:val="48F666C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9">
    <w:nsid w:val="28D23BB7"/>
    <w:multiLevelType w:val="hybridMultilevel"/>
    <w:tmpl w:val="4D8EA80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80">
    <w:nsid w:val="2AF70A9E"/>
    <w:multiLevelType w:val="hybridMultilevel"/>
    <w:tmpl w:val="D7D4655C"/>
    <w:lvl w:ilvl="0" w:tplc="69CAEF88">
      <w:start w:val="1"/>
      <w:numFmt w:val="decimalEnclosedCircle"/>
      <w:lvlText w:val="%1"/>
      <w:lvlJc w:val="left"/>
      <w:pPr>
        <w:ind w:left="1200" w:hanging="360"/>
      </w:pPr>
      <w:rPr>
        <w:rFonts w:hint="default"/>
      </w:rPr>
    </w:lvl>
    <w:lvl w:ilvl="1" w:tplc="04090019" w:tentative="1">
      <w:start w:val="1"/>
      <w:numFmt w:val="lowerLetter"/>
      <w:lvlText w:val="%2."/>
      <w:lvlJc w:val="left"/>
      <w:pPr>
        <w:ind w:left="1920" w:hanging="360"/>
      </w:pPr>
    </w:lvl>
    <w:lvl w:ilvl="2" w:tplc="0409001B" w:tentative="1">
      <w:start w:val="1"/>
      <w:numFmt w:val="lowerRoman"/>
      <w:lvlText w:val="%3."/>
      <w:lvlJc w:val="right"/>
      <w:pPr>
        <w:ind w:left="2640" w:hanging="180"/>
      </w:pPr>
    </w:lvl>
    <w:lvl w:ilvl="3" w:tplc="0409000F" w:tentative="1">
      <w:start w:val="1"/>
      <w:numFmt w:val="decimal"/>
      <w:lvlText w:val="%4."/>
      <w:lvlJc w:val="left"/>
      <w:pPr>
        <w:ind w:left="3360" w:hanging="360"/>
      </w:pPr>
    </w:lvl>
    <w:lvl w:ilvl="4" w:tplc="04090019" w:tentative="1">
      <w:start w:val="1"/>
      <w:numFmt w:val="lowerLetter"/>
      <w:lvlText w:val="%5."/>
      <w:lvlJc w:val="left"/>
      <w:pPr>
        <w:ind w:left="4080" w:hanging="360"/>
      </w:pPr>
    </w:lvl>
    <w:lvl w:ilvl="5" w:tplc="0409001B" w:tentative="1">
      <w:start w:val="1"/>
      <w:numFmt w:val="lowerRoman"/>
      <w:lvlText w:val="%6."/>
      <w:lvlJc w:val="right"/>
      <w:pPr>
        <w:ind w:left="4800" w:hanging="180"/>
      </w:pPr>
    </w:lvl>
    <w:lvl w:ilvl="6" w:tplc="0409000F" w:tentative="1">
      <w:start w:val="1"/>
      <w:numFmt w:val="decimal"/>
      <w:lvlText w:val="%7."/>
      <w:lvlJc w:val="left"/>
      <w:pPr>
        <w:ind w:left="5520" w:hanging="360"/>
      </w:pPr>
    </w:lvl>
    <w:lvl w:ilvl="7" w:tplc="04090019" w:tentative="1">
      <w:start w:val="1"/>
      <w:numFmt w:val="lowerLetter"/>
      <w:lvlText w:val="%8."/>
      <w:lvlJc w:val="left"/>
      <w:pPr>
        <w:ind w:left="6240" w:hanging="360"/>
      </w:pPr>
    </w:lvl>
    <w:lvl w:ilvl="8" w:tplc="0409001B" w:tentative="1">
      <w:start w:val="1"/>
      <w:numFmt w:val="lowerRoman"/>
      <w:lvlText w:val="%9."/>
      <w:lvlJc w:val="right"/>
      <w:pPr>
        <w:ind w:left="6960" w:hanging="180"/>
      </w:pPr>
    </w:lvl>
  </w:abstractNum>
  <w:abstractNum w:abstractNumId="81">
    <w:nsid w:val="2C027BD5"/>
    <w:multiLevelType w:val="hybridMultilevel"/>
    <w:tmpl w:val="D44E3976"/>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2">
    <w:nsid w:val="2CDE04FC"/>
    <w:multiLevelType w:val="hybridMultilevel"/>
    <w:tmpl w:val="D2D4C4FA"/>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3">
    <w:nsid w:val="2CF61C52"/>
    <w:multiLevelType w:val="hybridMultilevel"/>
    <w:tmpl w:val="3D2403B2"/>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4">
    <w:nsid w:val="2D0E1E0C"/>
    <w:multiLevelType w:val="hybridMultilevel"/>
    <w:tmpl w:val="C7FA3A54"/>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85">
    <w:nsid w:val="2D694E10"/>
    <w:multiLevelType w:val="hybridMultilevel"/>
    <w:tmpl w:val="506A4C18"/>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86">
    <w:nsid w:val="2DED0CD0"/>
    <w:multiLevelType w:val="hybridMultilevel"/>
    <w:tmpl w:val="CB0E509E"/>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7">
    <w:nsid w:val="2E385B55"/>
    <w:multiLevelType w:val="hybridMultilevel"/>
    <w:tmpl w:val="278C9FFA"/>
    <w:lvl w:ilvl="0" w:tplc="04090017">
      <w:start w:val="1"/>
      <w:numFmt w:val="lowerLetter"/>
      <w:lvlText w:val="%1)"/>
      <w:lvlJc w:val="left"/>
      <w:pPr>
        <w:ind w:left="1872" w:hanging="360"/>
      </w:pPr>
    </w:lvl>
    <w:lvl w:ilvl="1" w:tplc="04090019" w:tentative="1">
      <w:start w:val="1"/>
      <w:numFmt w:val="lowerLetter"/>
      <w:lvlText w:val="%2."/>
      <w:lvlJc w:val="left"/>
      <w:pPr>
        <w:ind w:left="2592" w:hanging="360"/>
      </w:pPr>
    </w:lvl>
    <w:lvl w:ilvl="2" w:tplc="0409001B" w:tentative="1">
      <w:start w:val="1"/>
      <w:numFmt w:val="lowerRoman"/>
      <w:lvlText w:val="%3."/>
      <w:lvlJc w:val="right"/>
      <w:pPr>
        <w:ind w:left="3312" w:hanging="180"/>
      </w:pPr>
    </w:lvl>
    <w:lvl w:ilvl="3" w:tplc="0409000F" w:tentative="1">
      <w:start w:val="1"/>
      <w:numFmt w:val="decimal"/>
      <w:lvlText w:val="%4."/>
      <w:lvlJc w:val="left"/>
      <w:pPr>
        <w:ind w:left="4032" w:hanging="360"/>
      </w:pPr>
    </w:lvl>
    <w:lvl w:ilvl="4" w:tplc="04090019" w:tentative="1">
      <w:start w:val="1"/>
      <w:numFmt w:val="lowerLetter"/>
      <w:lvlText w:val="%5."/>
      <w:lvlJc w:val="left"/>
      <w:pPr>
        <w:ind w:left="4752" w:hanging="360"/>
      </w:pPr>
    </w:lvl>
    <w:lvl w:ilvl="5" w:tplc="0409001B" w:tentative="1">
      <w:start w:val="1"/>
      <w:numFmt w:val="lowerRoman"/>
      <w:lvlText w:val="%6."/>
      <w:lvlJc w:val="right"/>
      <w:pPr>
        <w:ind w:left="5472" w:hanging="180"/>
      </w:pPr>
    </w:lvl>
    <w:lvl w:ilvl="6" w:tplc="0409000F" w:tentative="1">
      <w:start w:val="1"/>
      <w:numFmt w:val="decimal"/>
      <w:lvlText w:val="%7."/>
      <w:lvlJc w:val="left"/>
      <w:pPr>
        <w:ind w:left="6192" w:hanging="360"/>
      </w:pPr>
    </w:lvl>
    <w:lvl w:ilvl="7" w:tplc="04090019" w:tentative="1">
      <w:start w:val="1"/>
      <w:numFmt w:val="lowerLetter"/>
      <w:lvlText w:val="%8."/>
      <w:lvlJc w:val="left"/>
      <w:pPr>
        <w:ind w:left="6912" w:hanging="360"/>
      </w:pPr>
    </w:lvl>
    <w:lvl w:ilvl="8" w:tplc="0409001B" w:tentative="1">
      <w:start w:val="1"/>
      <w:numFmt w:val="lowerRoman"/>
      <w:lvlText w:val="%9."/>
      <w:lvlJc w:val="right"/>
      <w:pPr>
        <w:ind w:left="7632" w:hanging="180"/>
      </w:pPr>
    </w:lvl>
  </w:abstractNum>
  <w:abstractNum w:abstractNumId="88">
    <w:nsid w:val="2EE5352E"/>
    <w:multiLevelType w:val="hybridMultilevel"/>
    <w:tmpl w:val="BB08AA00"/>
    <w:lvl w:ilvl="0" w:tplc="0409000B">
      <w:start w:val="1"/>
      <w:numFmt w:val="bullet"/>
      <w:lvlText w:val=""/>
      <w:lvlJc w:val="left"/>
      <w:pPr>
        <w:ind w:left="2220" w:hanging="360"/>
      </w:pPr>
      <w:rPr>
        <w:rFonts w:ascii="Wingdings" w:hAnsi="Wingdings" w:hint="default"/>
      </w:rPr>
    </w:lvl>
    <w:lvl w:ilvl="1" w:tplc="04090003" w:tentative="1">
      <w:start w:val="1"/>
      <w:numFmt w:val="bullet"/>
      <w:lvlText w:val="o"/>
      <w:lvlJc w:val="left"/>
      <w:pPr>
        <w:ind w:left="2940" w:hanging="360"/>
      </w:pPr>
      <w:rPr>
        <w:rFonts w:ascii="Courier New" w:hAnsi="Courier New" w:cs="Courier New" w:hint="default"/>
      </w:rPr>
    </w:lvl>
    <w:lvl w:ilvl="2" w:tplc="04090005" w:tentative="1">
      <w:start w:val="1"/>
      <w:numFmt w:val="bullet"/>
      <w:lvlText w:val=""/>
      <w:lvlJc w:val="left"/>
      <w:pPr>
        <w:ind w:left="3660" w:hanging="360"/>
      </w:pPr>
      <w:rPr>
        <w:rFonts w:ascii="Wingdings" w:hAnsi="Wingdings" w:hint="default"/>
      </w:rPr>
    </w:lvl>
    <w:lvl w:ilvl="3" w:tplc="04090001" w:tentative="1">
      <w:start w:val="1"/>
      <w:numFmt w:val="bullet"/>
      <w:lvlText w:val=""/>
      <w:lvlJc w:val="left"/>
      <w:pPr>
        <w:ind w:left="4380" w:hanging="360"/>
      </w:pPr>
      <w:rPr>
        <w:rFonts w:ascii="Symbol" w:hAnsi="Symbol" w:hint="default"/>
      </w:rPr>
    </w:lvl>
    <w:lvl w:ilvl="4" w:tplc="04090003" w:tentative="1">
      <w:start w:val="1"/>
      <w:numFmt w:val="bullet"/>
      <w:lvlText w:val="o"/>
      <w:lvlJc w:val="left"/>
      <w:pPr>
        <w:ind w:left="5100" w:hanging="360"/>
      </w:pPr>
      <w:rPr>
        <w:rFonts w:ascii="Courier New" w:hAnsi="Courier New" w:cs="Courier New" w:hint="default"/>
      </w:rPr>
    </w:lvl>
    <w:lvl w:ilvl="5" w:tplc="04090005" w:tentative="1">
      <w:start w:val="1"/>
      <w:numFmt w:val="bullet"/>
      <w:lvlText w:val=""/>
      <w:lvlJc w:val="left"/>
      <w:pPr>
        <w:ind w:left="5820" w:hanging="360"/>
      </w:pPr>
      <w:rPr>
        <w:rFonts w:ascii="Wingdings" w:hAnsi="Wingdings" w:hint="default"/>
      </w:rPr>
    </w:lvl>
    <w:lvl w:ilvl="6" w:tplc="04090001" w:tentative="1">
      <w:start w:val="1"/>
      <w:numFmt w:val="bullet"/>
      <w:lvlText w:val=""/>
      <w:lvlJc w:val="left"/>
      <w:pPr>
        <w:ind w:left="6540" w:hanging="360"/>
      </w:pPr>
      <w:rPr>
        <w:rFonts w:ascii="Symbol" w:hAnsi="Symbol" w:hint="default"/>
      </w:rPr>
    </w:lvl>
    <w:lvl w:ilvl="7" w:tplc="04090003" w:tentative="1">
      <w:start w:val="1"/>
      <w:numFmt w:val="bullet"/>
      <w:lvlText w:val="o"/>
      <w:lvlJc w:val="left"/>
      <w:pPr>
        <w:ind w:left="7260" w:hanging="360"/>
      </w:pPr>
      <w:rPr>
        <w:rFonts w:ascii="Courier New" w:hAnsi="Courier New" w:cs="Courier New" w:hint="default"/>
      </w:rPr>
    </w:lvl>
    <w:lvl w:ilvl="8" w:tplc="04090005" w:tentative="1">
      <w:start w:val="1"/>
      <w:numFmt w:val="bullet"/>
      <w:lvlText w:val=""/>
      <w:lvlJc w:val="left"/>
      <w:pPr>
        <w:ind w:left="7980" w:hanging="360"/>
      </w:pPr>
      <w:rPr>
        <w:rFonts w:ascii="Wingdings" w:hAnsi="Wingdings" w:hint="default"/>
      </w:rPr>
    </w:lvl>
  </w:abstractNum>
  <w:abstractNum w:abstractNumId="89">
    <w:nsid w:val="2F237EE7"/>
    <w:multiLevelType w:val="hybridMultilevel"/>
    <w:tmpl w:val="2200D9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0">
    <w:nsid w:val="2F465026"/>
    <w:multiLevelType w:val="hybridMultilevel"/>
    <w:tmpl w:val="48DEBCB4"/>
    <w:lvl w:ilvl="0" w:tplc="0409000B">
      <w:start w:val="1"/>
      <w:numFmt w:val="bullet"/>
      <w:lvlText w:val=""/>
      <w:lvlJc w:val="left"/>
      <w:pPr>
        <w:tabs>
          <w:tab w:val="num" w:pos="420"/>
        </w:tabs>
        <w:ind w:left="420" w:hanging="420"/>
      </w:pPr>
      <w:rPr>
        <w:rFonts w:ascii="Wingdings" w:hAnsi="Wingdings" w:hint="default"/>
      </w:rPr>
    </w:lvl>
    <w:lvl w:ilvl="1" w:tplc="0409000F">
      <w:start w:val="1"/>
      <w:numFmt w:val="decimal"/>
      <w:lvlText w:val="%2."/>
      <w:lvlJc w:val="left"/>
      <w:pPr>
        <w:tabs>
          <w:tab w:val="num" w:pos="840"/>
        </w:tabs>
        <w:ind w:left="840" w:hanging="420"/>
      </w:pPr>
      <w:rPr>
        <w:rFonts w:hint="default"/>
      </w:rPr>
    </w:lvl>
    <w:lvl w:ilvl="2" w:tplc="0409000B">
      <w:start w:val="1"/>
      <w:numFmt w:val="bullet"/>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rPr>
        <w:rFont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91">
    <w:nsid w:val="304221E9"/>
    <w:multiLevelType w:val="hybridMultilevel"/>
    <w:tmpl w:val="FD58D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2">
    <w:nsid w:val="31112249"/>
    <w:multiLevelType w:val="hybridMultilevel"/>
    <w:tmpl w:val="60062378"/>
    <w:lvl w:ilvl="0" w:tplc="F7F068F8">
      <w:start w:val="1"/>
      <w:numFmt w:val="lowerLetter"/>
      <w:lvlText w:val="%1)"/>
      <w:lvlJc w:val="left"/>
      <w:pPr>
        <w:ind w:left="1440" w:hanging="360"/>
      </w:pPr>
      <w:rPr>
        <w:i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3">
    <w:nsid w:val="31635B9A"/>
    <w:multiLevelType w:val="hybridMultilevel"/>
    <w:tmpl w:val="F9468FEA"/>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94">
    <w:nsid w:val="31BA6EE3"/>
    <w:multiLevelType w:val="hybridMultilevel"/>
    <w:tmpl w:val="A73C1796"/>
    <w:lvl w:ilvl="0" w:tplc="0409000B">
      <w:start w:val="1"/>
      <w:numFmt w:val="bullet"/>
      <w:lvlText w:val=""/>
      <w:lvlJc w:val="left"/>
      <w:pPr>
        <w:ind w:left="2592"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95">
    <w:nsid w:val="320369DD"/>
    <w:multiLevelType w:val="hybridMultilevel"/>
    <w:tmpl w:val="BAEEC500"/>
    <w:lvl w:ilvl="0" w:tplc="0E8C97BE">
      <w:start w:val="1"/>
      <w:numFmt w:val="decimal"/>
      <w:lvlText w:val="%1."/>
      <w:lvlJc w:val="left"/>
      <w:pPr>
        <w:ind w:left="360" w:hanging="360"/>
      </w:pPr>
      <w:rPr>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3279777C"/>
    <w:multiLevelType w:val="hybridMultilevel"/>
    <w:tmpl w:val="EE1C48F2"/>
    <w:lvl w:ilvl="0" w:tplc="7E7493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97">
    <w:nsid w:val="333D5970"/>
    <w:multiLevelType w:val="hybridMultilevel"/>
    <w:tmpl w:val="B2DAE72A"/>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98">
    <w:nsid w:val="33DF31D0"/>
    <w:multiLevelType w:val="hybridMultilevel"/>
    <w:tmpl w:val="1E865B30"/>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99">
    <w:nsid w:val="34090DAD"/>
    <w:multiLevelType w:val="hybridMultilevel"/>
    <w:tmpl w:val="9CCCA4F4"/>
    <w:lvl w:ilvl="0" w:tplc="AAB8FA00">
      <w:start w:val="1"/>
      <w:numFmt w:val="decimal"/>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0">
    <w:nsid w:val="350071A3"/>
    <w:multiLevelType w:val="hybridMultilevel"/>
    <w:tmpl w:val="92BA6FBE"/>
    <w:lvl w:ilvl="0" w:tplc="0409000B">
      <w:start w:val="1"/>
      <w:numFmt w:val="bullet"/>
      <w:lvlText w:val=""/>
      <w:lvlJc w:val="left"/>
      <w:pPr>
        <w:ind w:left="1500" w:hanging="360"/>
      </w:pPr>
      <w:rPr>
        <w:rFonts w:ascii="Wingdings" w:hAnsi="Wingdings" w:hint="default"/>
      </w:rPr>
    </w:lvl>
    <w:lvl w:ilvl="1" w:tplc="04090003" w:tentative="1">
      <w:start w:val="1"/>
      <w:numFmt w:val="bullet"/>
      <w:lvlText w:val="o"/>
      <w:lvlJc w:val="left"/>
      <w:pPr>
        <w:ind w:left="2220" w:hanging="360"/>
      </w:pPr>
      <w:rPr>
        <w:rFonts w:ascii="Courier New" w:hAnsi="Courier New" w:cs="Courier New" w:hint="default"/>
      </w:rPr>
    </w:lvl>
    <w:lvl w:ilvl="2" w:tplc="04090005" w:tentative="1">
      <w:start w:val="1"/>
      <w:numFmt w:val="bullet"/>
      <w:lvlText w:val=""/>
      <w:lvlJc w:val="left"/>
      <w:pPr>
        <w:ind w:left="2940" w:hanging="360"/>
      </w:pPr>
      <w:rPr>
        <w:rFonts w:ascii="Wingdings" w:hAnsi="Wingdings" w:hint="default"/>
      </w:rPr>
    </w:lvl>
    <w:lvl w:ilvl="3" w:tplc="04090001" w:tentative="1">
      <w:start w:val="1"/>
      <w:numFmt w:val="bullet"/>
      <w:lvlText w:val=""/>
      <w:lvlJc w:val="left"/>
      <w:pPr>
        <w:ind w:left="3660" w:hanging="360"/>
      </w:pPr>
      <w:rPr>
        <w:rFonts w:ascii="Symbol" w:hAnsi="Symbol" w:hint="default"/>
      </w:rPr>
    </w:lvl>
    <w:lvl w:ilvl="4" w:tplc="04090003" w:tentative="1">
      <w:start w:val="1"/>
      <w:numFmt w:val="bullet"/>
      <w:lvlText w:val="o"/>
      <w:lvlJc w:val="left"/>
      <w:pPr>
        <w:ind w:left="4380" w:hanging="360"/>
      </w:pPr>
      <w:rPr>
        <w:rFonts w:ascii="Courier New" w:hAnsi="Courier New" w:cs="Courier New" w:hint="default"/>
      </w:rPr>
    </w:lvl>
    <w:lvl w:ilvl="5" w:tplc="04090005" w:tentative="1">
      <w:start w:val="1"/>
      <w:numFmt w:val="bullet"/>
      <w:lvlText w:val=""/>
      <w:lvlJc w:val="left"/>
      <w:pPr>
        <w:ind w:left="5100" w:hanging="360"/>
      </w:pPr>
      <w:rPr>
        <w:rFonts w:ascii="Wingdings" w:hAnsi="Wingdings" w:hint="default"/>
      </w:rPr>
    </w:lvl>
    <w:lvl w:ilvl="6" w:tplc="04090001" w:tentative="1">
      <w:start w:val="1"/>
      <w:numFmt w:val="bullet"/>
      <w:lvlText w:val=""/>
      <w:lvlJc w:val="left"/>
      <w:pPr>
        <w:ind w:left="5820" w:hanging="360"/>
      </w:pPr>
      <w:rPr>
        <w:rFonts w:ascii="Symbol" w:hAnsi="Symbol" w:hint="default"/>
      </w:rPr>
    </w:lvl>
    <w:lvl w:ilvl="7" w:tplc="04090003" w:tentative="1">
      <w:start w:val="1"/>
      <w:numFmt w:val="bullet"/>
      <w:lvlText w:val="o"/>
      <w:lvlJc w:val="left"/>
      <w:pPr>
        <w:ind w:left="6540" w:hanging="360"/>
      </w:pPr>
      <w:rPr>
        <w:rFonts w:ascii="Courier New" w:hAnsi="Courier New" w:cs="Courier New" w:hint="default"/>
      </w:rPr>
    </w:lvl>
    <w:lvl w:ilvl="8" w:tplc="04090005" w:tentative="1">
      <w:start w:val="1"/>
      <w:numFmt w:val="bullet"/>
      <w:lvlText w:val=""/>
      <w:lvlJc w:val="left"/>
      <w:pPr>
        <w:ind w:left="7260" w:hanging="360"/>
      </w:pPr>
      <w:rPr>
        <w:rFonts w:ascii="Wingdings" w:hAnsi="Wingdings" w:hint="default"/>
      </w:rPr>
    </w:lvl>
  </w:abstractNum>
  <w:abstractNum w:abstractNumId="101">
    <w:nsid w:val="35D26498"/>
    <w:multiLevelType w:val="hybridMultilevel"/>
    <w:tmpl w:val="F4B21180"/>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2">
    <w:nsid w:val="363F5955"/>
    <w:multiLevelType w:val="hybridMultilevel"/>
    <w:tmpl w:val="CF72023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3">
    <w:nsid w:val="36B91C96"/>
    <w:multiLevelType w:val="hybridMultilevel"/>
    <w:tmpl w:val="58925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4">
    <w:nsid w:val="3766721C"/>
    <w:multiLevelType w:val="hybridMultilevel"/>
    <w:tmpl w:val="7580209A"/>
    <w:lvl w:ilvl="0" w:tplc="04090011">
      <w:start w:val="1"/>
      <w:numFmt w:val="decimal"/>
      <w:lvlText w:val="%1)"/>
      <w:lvlJc w:val="left"/>
      <w:pPr>
        <w:ind w:left="780" w:hanging="360"/>
      </w:pPr>
    </w:lvl>
    <w:lvl w:ilvl="1" w:tplc="04090019">
      <w:start w:val="1"/>
      <w:numFmt w:val="decimal"/>
      <w:lvlText w:val="%2."/>
      <w:lvlJc w:val="left"/>
      <w:pPr>
        <w:tabs>
          <w:tab w:val="num" w:pos="1020"/>
        </w:tabs>
        <w:ind w:left="1020" w:hanging="360"/>
      </w:pPr>
    </w:lvl>
    <w:lvl w:ilvl="2" w:tplc="0409001B">
      <w:start w:val="1"/>
      <w:numFmt w:val="decimal"/>
      <w:lvlText w:val="%3."/>
      <w:lvlJc w:val="left"/>
      <w:pPr>
        <w:tabs>
          <w:tab w:val="num" w:pos="1740"/>
        </w:tabs>
        <w:ind w:left="1740" w:hanging="360"/>
      </w:pPr>
    </w:lvl>
    <w:lvl w:ilvl="3" w:tplc="0409000F">
      <w:start w:val="1"/>
      <w:numFmt w:val="decimal"/>
      <w:lvlText w:val="%4."/>
      <w:lvlJc w:val="left"/>
      <w:pPr>
        <w:tabs>
          <w:tab w:val="num" w:pos="2460"/>
        </w:tabs>
        <w:ind w:left="2460" w:hanging="360"/>
      </w:pPr>
    </w:lvl>
    <w:lvl w:ilvl="4" w:tplc="04090019">
      <w:start w:val="1"/>
      <w:numFmt w:val="decimal"/>
      <w:lvlText w:val="%5."/>
      <w:lvlJc w:val="left"/>
      <w:pPr>
        <w:tabs>
          <w:tab w:val="num" w:pos="3180"/>
        </w:tabs>
        <w:ind w:left="3180" w:hanging="360"/>
      </w:pPr>
    </w:lvl>
    <w:lvl w:ilvl="5" w:tplc="0409001B">
      <w:start w:val="1"/>
      <w:numFmt w:val="decimal"/>
      <w:lvlText w:val="%6."/>
      <w:lvlJc w:val="left"/>
      <w:pPr>
        <w:tabs>
          <w:tab w:val="num" w:pos="3900"/>
        </w:tabs>
        <w:ind w:left="3900" w:hanging="360"/>
      </w:pPr>
    </w:lvl>
    <w:lvl w:ilvl="6" w:tplc="0409000F">
      <w:start w:val="1"/>
      <w:numFmt w:val="decimal"/>
      <w:lvlText w:val="%7."/>
      <w:lvlJc w:val="left"/>
      <w:pPr>
        <w:tabs>
          <w:tab w:val="num" w:pos="4620"/>
        </w:tabs>
        <w:ind w:left="4620" w:hanging="360"/>
      </w:pPr>
    </w:lvl>
    <w:lvl w:ilvl="7" w:tplc="04090019">
      <w:start w:val="1"/>
      <w:numFmt w:val="decimal"/>
      <w:lvlText w:val="%8."/>
      <w:lvlJc w:val="left"/>
      <w:pPr>
        <w:tabs>
          <w:tab w:val="num" w:pos="5340"/>
        </w:tabs>
        <w:ind w:left="5340" w:hanging="360"/>
      </w:pPr>
    </w:lvl>
    <w:lvl w:ilvl="8" w:tplc="0409001B">
      <w:start w:val="1"/>
      <w:numFmt w:val="decimal"/>
      <w:lvlText w:val="%9."/>
      <w:lvlJc w:val="left"/>
      <w:pPr>
        <w:tabs>
          <w:tab w:val="num" w:pos="6060"/>
        </w:tabs>
        <w:ind w:left="6060" w:hanging="360"/>
      </w:pPr>
    </w:lvl>
  </w:abstractNum>
  <w:abstractNum w:abstractNumId="105">
    <w:nsid w:val="380B38B3"/>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6">
    <w:nsid w:val="38710258"/>
    <w:multiLevelType w:val="hybridMultilevel"/>
    <w:tmpl w:val="A9F80E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7">
    <w:nsid w:val="39355FBF"/>
    <w:multiLevelType w:val="hybridMultilevel"/>
    <w:tmpl w:val="D206CD86"/>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8">
    <w:nsid w:val="39B634FD"/>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9">
    <w:nsid w:val="3A6D2074"/>
    <w:multiLevelType w:val="hybridMultilevel"/>
    <w:tmpl w:val="7CC2A33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0">
    <w:nsid w:val="3B0C0380"/>
    <w:multiLevelType w:val="hybridMultilevel"/>
    <w:tmpl w:val="0F36C8EC"/>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11">
    <w:nsid w:val="3BF57811"/>
    <w:multiLevelType w:val="hybridMultilevel"/>
    <w:tmpl w:val="3AC28358"/>
    <w:lvl w:ilvl="0" w:tplc="4DA40092">
      <w:start w:val="1"/>
      <w:numFmt w:val="decimal"/>
      <w:lvlText w:val="%1、"/>
      <w:lvlJc w:val="left"/>
      <w:pPr>
        <w:tabs>
          <w:tab w:val="num" w:pos="360"/>
        </w:tabs>
        <w:ind w:left="360" w:hanging="360"/>
      </w:pPr>
      <w:rPr>
        <w:rFonts w:hint="default"/>
        <w:i w:val="0"/>
        <w:strike w:val="0"/>
      </w:rPr>
    </w:lvl>
    <w:lvl w:ilvl="1" w:tplc="4F3C3AEA">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900"/>
        </w:tabs>
        <w:ind w:left="900" w:hanging="420"/>
      </w:pPr>
    </w:lvl>
    <w:lvl w:ilvl="3" w:tplc="08E6AC10">
      <w:start w:val="1"/>
      <w:numFmt w:val="decimal"/>
      <w:lvlText w:val="%4)"/>
      <w:lvlJc w:val="left"/>
      <w:pPr>
        <w:tabs>
          <w:tab w:val="num" w:pos="1320"/>
        </w:tabs>
        <w:ind w:left="1320" w:hanging="420"/>
      </w:pPr>
      <w:rPr>
        <w:rFonts w:hint="eastAsia"/>
      </w:r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12">
    <w:nsid w:val="3CA707BB"/>
    <w:multiLevelType w:val="hybridMultilevel"/>
    <w:tmpl w:val="638C7A64"/>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3">
    <w:nsid w:val="3CC92F21"/>
    <w:multiLevelType w:val="hybridMultilevel"/>
    <w:tmpl w:val="9B86EF9E"/>
    <w:lvl w:ilvl="0" w:tplc="04090019">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4">
    <w:nsid w:val="3D035992"/>
    <w:multiLevelType w:val="hybridMultilevel"/>
    <w:tmpl w:val="A72A8C78"/>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15">
    <w:nsid w:val="3D122ADE"/>
    <w:multiLevelType w:val="hybridMultilevel"/>
    <w:tmpl w:val="05223C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16">
    <w:nsid w:val="3E145609"/>
    <w:multiLevelType w:val="hybridMultilevel"/>
    <w:tmpl w:val="C7FA3A54"/>
    <w:lvl w:ilvl="0" w:tplc="04090017">
      <w:start w:val="1"/>
      <w:numFmt w:val="lowerLetter"/>
      <w:lvlText w:val="%1)"/>
      <w:lvlJc w:val="left"/>
      <w:pPr>
        <w:ind w:left="1920" w:hanging="360"/>
      </w:pPr>
    </w:lvl>
    <w:lvl w:ilvl="1" w:tplc="04090019" w:tentative="1">
      <w:start w:val="1"/>
      <w:numFmt w:val="lowerLetter"/>
      <w:lvlText w:val="%2."/>
      <w:lvlJc w:val="left"/>
      <w:pPr>
        <w:ind w:left="2640" w:hanging="360"/>
      </w:pPr>
    </w:lvl>
    <w:lvl w:ilvl="2" w:tplc="0409001B" w:tentative="1">
      <w:start w:val="1"/>
      <w:numFmt w:val="lowerRoman"/>
      <w:lvlText w:val="%3."/>
      <w:lvlJc w:val="right"/>
      <w:pPr>
        <w:ind w:left="3360" w:hanging="180"/>
      </w:pPr>
    </w:lvl>
    <w:lvl w:ilvl="3" w:tplc="0409000F" w:tentative="1">
      <w:start w:val="1"/>
      <w:numFmt w:val="decimal"/>
      <w:lvlText w:val="%4."/>
      <w:lvlJc w:val="left"/>
      <w:pPr>
        <w:ind w:left="4080" w:hanging="360"/>
      </w:pPr>
    </w:lvl>
    <w:lvl w:ilvl="4" w:tplc="04090019" w:tentative="1">
      <w:start w:val="1"/>
      <w:numFmt w:val="lowerLetter"/>
      <w:lvlText w:val="%5."/>
      <w:lvlJc w:val="left"/>
      <w:pPr>
        <w:ind w:left="4800" w:hanging="360"/>
      </w:pPr>
    </w:lvl>
    <w:lvl w:ilvl="5" w:tplc="0409001B" w:tentative="1">
      <w:start w:val="1"/>
      <w:numFmt w:val="lowerRoman"/>
      <w:lvlText w:val="%6."/>
      <w:lvlJc w:val="right"/>
      <w:pPr>
        <w:ind w:left="5520" w:hanging="180"/>
      </w:pPr>
    </w:lvl>
    <w:lvl w:ilvl="6" w:tplc="0409000F" w:tentative="1">
      <w:start w:val="1"/>
      <w:numFmt w:val="decimal"/>
      <w:lvlText w:val="%7."/>
      <w:lvlJc w:val="left"/>
      <w:pPr>
        <w:ind w:left="6240" w:hanging="360"/>
      </w:pPr>
    </w:lvl>
    <w:lvl w:ilvl="7" w:tplc="04090019" w:tentative="1">
      <w:start w:val="1"/>
      <w:numFmt w:val="lowerLetter"/>
      <w:lvlText w:val="%8."/>
      <w:lvlJc w:val="left"/>
      <w:pPr>
        <w:ind w:left="6960" w:hanging="360"/>
      </w:pPr>
    </w:lvl>
    <w:lvl w:ilvl="8" w:tplc="0409001B" w:tentative="1">
      <w:start w:val="1"/>
      <w:numFmt w:val="lowerRoman"/>
      <w:lvlText w:val="%9."/>
      <w:lvlJc w:val="right"/>
      <w:pPr>
        <w:ind w:left="7680" w:hanging="180"/>
      </w:pPr>
    </w:lvl>
  </w:abstractNum>
  <w:abstractNum w:abstractNumId="117">
    <w:nsid w:val="3E2F5246"/>
    <w:multiLevelType w:val="hybridMultilevel"/>
    <w:tmpl w:val="7E68F6A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18">
    <w:nsid w:val="3E3C57D9"/>
    <w:multiLevelType w:val="hybridMultilevel"/>
    <w:tmpl w:val="39A6E8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9">
    <w:nsid w:val="3E656284"/>
    <w:multiLevelType w:val="hybridMultilevel"/>
    <w:tmpl w:val="56486F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0">
    <w:nsid w:val="3EAD3FB7"/>
    <w:multiLevelType w:val="hybridMultilevel"/>
    <w:tmpl w:val="094E43F0"/>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1">
    <w:nsid w:val="3EBE4A44"/>
    <w:multiLevelType w:val="hybridMultilevel"/>
    <w:tmpl w:val="BC84AFCE"/>
    <w:lvl w:ilvl="0" w:tplc="04090011">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2">
    <w:nsid w:val="3EDB22E2"/>
    <w:multiLevelType w:val="hybridMultilevel"/>
    <w:tmpl w:val="C03676A0"/>
    <w:lvl w:ilvl="0" w:tplc="0409000D">
      <w:start w:val="1"/>
      <w:numFmt w:val="bullet"/>
      <w:lvlText w:val=""/>
      <w:lvlJc w:val="left"/>
      <w:pPr>
        <w:ind w:left="3312" w:hanging="360"/>
      </w:pPr>
      <w:rPr>
        <w:rFonts w:ascii="Wingdings" w:hAnsi="Wingdings" w:hint="default"/>
      </w:rPr>
    </w:lvl>
    <w:lvl w:ilvl="1" w:tplc="04090003" w:tentative="1">
      <w:start w:val="1"/>
      <w:numFmt w:val="bullet"/>
      <w:lvlText w:val="o"/>
      <w:lvlJc w:val="left"/>
      <w:pPr>
        <w:ind w:left="4032" w:hanging="360"/>
      </w:pPr>
      <w:rPr>
        <w:rFonts w:ascii="Courier New" w:hAnsi="Courier New" w:cs="Courier New" w:hint="default"/>
      </w:rPr>
    </w:lvl>
    <w:lvl w:ilvl="2" w:tplc="04090005" w:tentative="1">
      <w:start w:val="1"/>
      <w:numFmt w:val="bullet"/>
      <w:lvlText w:val=""/>
      <w:lvlJc w:val="left"/>
      <w:pPr>
        <w:ind w:left="4752" w:hanging="360"/>
      </w:pPr>
      <w:rPr>
        <w:rFonts w:ascii="Wingdings" w:hAnsi="Wingdings" w:hint="default"/>
      </w:rPr>
    </w:lvl>
    <w:lvl w:ilvl="3" w:tplc="04090001" w:tentative="1">
      <w:start w:val="1"/>
      <w:numFmt w:val="bullet"/>
      <w:lvlText w:val=""/>
      <w:lvlJc w:val="left"/>
      <w:pPr>
        <w:ind w:left="5472" w:hanging="360"/>
      </w:pPr>
      <w:rPr>
        <w:rFonts w:ascii="Symbol" w:hAnsi="Symbol" w:hint="default"/>
      </w:rPr>
    </w:lvl>
    <w:lvl w:ilvl="4" w:tplc="04090003" w:tentative="1">
      <w:start w:val="1"/>
      <w:numFmt w:val="bullet"/>
      <w:lvlText w:val="o"/>
      <w:lvlJc w:val="left"/>
      <w:pPr>
        <w:ind w:left="6192" w:hanging="360"/>
      </w:pPr>
      <w:rPr>
        <w:rFonts w:ascii="Courier New" w:hAnsi="Courier New" w:cs="Courier New" w:hint="default"/>
      </w:rPr>
    </w:lvl>
    <w:lvl w:ilvl="5" w:tplc="04090005" w:tentative="1">
      <w:start w:val="1"/>
      <w:numFmt w:val="bullet"/>
      <w:lvlText w:val=""/>
      <w:lvlJc w:val="left"/>
      <w:pPr>
        <w:ind w:left="6912" w:hanging="360"/>
      </w:pPr>
      <w:rPr>
        <w:rFonts w:ascii="Wingdings" w:hAnsi="Wingdings" w:hint="default"/>
      </w:rPr>
    </w:lvl>
    <w:lvl w:ilvl="6" w:tplc="04090001" w:tentative="1">
      <w:start w:val="1"/>
      <w:numFmt w:val="bullet"/>
      <w:lvlText w:val=""/>
      <w:lvlJc w:val="left"/>
      <w:pPr>
        <w:ind w:left="7632" w:hanging="360"/>
      </w:pPr>
      <w:rPr>
        <w:rFonts w:ascii="Symbol" w:hAnsi="Symbol" w:hint="default"/>
      </w:rPr>
    </w:lvl>
    <w:lvl w:ilvl="7" w:tplc="04090003" w:tentative="1">
      <w:start w:val="1"/>
      <w:numFmt w:val="bullet"/>
      <w:lvlText w:val="o"/>
      <w:lvlJc w:val="left"/>
      <w:pPr>
        <w:ind w:left="8352" w:hanging="360"/>
      </w:pPr>
      <w:rPr>
        <w:rFonts w:ascii="Courier New" w:hAnsi="Courier New" w:cs="Courier New" w:hint="default"/>
      </w:rPr>
    </w:lvl>
    <w:lvl w:ilvl="8" w:tplc="04090005" w:tentative="1">
      <w:start w:val="1"/>
      <w:numFmt w:val="bullet"/>
      <w:lvlText w:val=""/>
      <w:lvlJc w:val="left"/>
      <w:pPr>
        <w:ind w:left="9072" w:hanging="360"/>
      </w:pPr>
      <w:rPr>
        <w:rFonts w:ascii="Wingdings" w:hAnsi="Wingdings" w:hint="default"/>
      </w:rPr>
    </w:lvl>
  </w:abstractNum>
  <w:abstractNum w:abstractNumId="123">
    <w:nsid w:val="3F1137DB"/>
    <w:multiLevelType w:val="hybridMultilevel"/>
    <w:tmpl w:val="3C16793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4">
    <w:nsid w:val="3F50154B"/>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5">
    <w:nsid w:val="3FA60E86"/>
    <w:multiLevelType w:val="hybridMultilevel"/>
    <w:tmpl w:val="1BFA91BA"/>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26">
    <w:nsid w:val="3FAD242E"/>
    <w:multiLevelType w:val="hybridMultilevel"/>
    <w:tmpl w:val="A07AE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7">
    <w:nsid w:val="40291D0E"/>
    <w:multiLevelType w:val="hybridMultilevel"/>
    <w:tmpl w:val="AC4C621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8">
    <w:nsid w:val="402F098F"/>
    <w:multiLevelType w:val="hybridMultilevel"/>
    <w:tmpl w:val="C13E1258"/>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9">
    <w:nsid w:val="4042689E"/>
    <w:multiLevelType w:val="hybridMultilevel"/>
    <w:tmpl w:val="1BA87460"/>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0">
    <w:nsid w:val="4195275B"/>
    <w:multiLevelType w:val="hybridMultilevel"/>
    <w:tmpl w:val="F2F0784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1">
    <w:nsid w:val="41A64FD7"/>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2">
    <w:nsid w:val="41B50127"/>
    <w:multiLevelType w:val="hybridMultilevel"/>
    <w:tmpl w:val="E7E8562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3">
    <w:nsid w:val="41CE3ED0"/>
    <w:multiLevelType w:val="hybridMultilevel"/>
    <w:tmpl w:val="231C648C"/>
    <w:lvl w:ilvl="0" w:tplc="0409000B">
      <w:start w:val="1"/>
      <w:numFmt w:val="bullet"/>
      <w:lvlText w:val=""/>
      <w:lvlJc w:val="left"/>
      <w:pPr>
        <w:ind w:left="720" w:hanging="360"/>
      </w:pPr>
      <w:rPr>
        <w:rFonts w:ascii="Wingdings" w:hAnsi="Wingdings" w:hint="default"/>
      </w:rPr>
    </w:lvl>
    <w:lvl w:ilvl="1" w:tplc="0409000B">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4">
    <w:nsid w:val="4211540B"/>
    <w:multiLevelType w:val="hybridMultilevel"/>
    <w:tmpl w:val="D60C416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35">
    <w:nsid w:val="424B0B58"/>
    <w:multiLevelType w:val="hybridMultilevel"/>
    <w:tmpl w:val="A07AE2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6">
    <w:nsid w:val="42B2678A"/>
    <w:multiLevelType w:val="hybridMultilevel"/>
    <w:tmpl w:val="90941DC2"/>
    <w:lvl w:ilvl="0" w:tplc="04090017">
      <w:start w:val="1"/>
      <w:numFmt w:val="lowerLetter"/>
      <w:lvlText w:val="%1)"/>
      <w:lvlJc w:val="left"/>
      <w:pPr>
        <w:ind w:left="1211" w:hanging="360"/>
      </w:pPr>
    </w:lvl>
    <w:lvl w:ilvl="1" w:tplc="04090019" w:tentative="1">
      <w:start w:val="1"/>
      <w:numFmt w:val="lowerLetter"/>
      <w:lvlText w:val="%2."/>
      <w:lvlJc w:val="left"/>
      <w:pPr>
        <w:ind w:left="1931" w:hanging="360"/>
      </w:pPr>
    </w:lvl>
    <w:lvl w:ilvl="2" w:tplc="0409001B" w:tentative="1">
      <w:start w:val="1"/>
      <w:numFmt w:val="lowerRoman"/>
      <w:lvlText w:val="%3."/>
      <w:lvlJc w:val="right"/>
      <w:pPr>
        <w:ind w:left="2651" w:hanging="180"/>
      </w:pPr>
    </w:lvl>
    <w:lvl w:ilvl="3" w:tplc="0409000F" w:tentative="1">
      <w:start w:val="1"/>
      <w:numFmt w:val="decimal"/>
      <w:lvlText w:val="%4."/>
      <w:lvlJc w:val="left"/>
      <w:pPr>
        <w:ind w:left="3371" w:hanging="360"/>
      </w:pPr>
    </w:lvl>
    <w:lvl w:ilvl="4" w:tplc="04090019" w:tentative="1">
      <w:start w:val="1"/>
      <w:numFmt w:val="lowerLetter"/>
      <w:lvlText w:val="%5."/>
      <w:lvlJc w:val="left"/>
      <w:pPr>
        <w:ind w:left="4091" w:hanging="360"/>
      </w:pPr>
    </w:lvl>
    <w:lvl w:ilvl="5" w:tplc="0409001B" w:tentative="1">
      <w:start w:val="1"/>
      <w:numFmt w:val="lowerRoman"/>
      <w:lvlText w:val="%6."/>
      <w:lvlJc w:val="right"/>
      <w:pPr>
        <w:ind w:left="4811" w:hanging="180"/>
      </w:pPr>
    </w:lvl>
    <w:lvl w:ilvl="6" w:tplc="0409000F" w:tentative="1">
      <w:start w:val="1"/>
      <w:numFmt w:val="decimal"/>
      <w:lvlText w:val="%7."/>
      <w:lvlJc w:val="left"/>
      <w:pPr>
        <w:ind w:left="5531" w:hanging="360"/>
      </w:pPr>
    </w:lvl>
    <w:lvl w:ilvl="7" w:tplc="04090019" w:tentative="1">
      <w:start w:val="1"/>
      <w:numFmt w:val="lowerLetter"/>
      <w:lvlText w:val="%8."/>
      <w:lvlJc w:val="left"/>
      <w:pPr>
        <w:ind w:left="6251" w:hanging="360"/>
      </w:pPr>
    </w:lvl>
    <w:lvl w:ilvl="8" w:tplc="0409001B" w:tentative="1">
      <w:start w:val="1"/>
      <w:numFmt w:val="lowerRoman"/>
      <w:lvlText w:val="%9."/>
      <w:lvlJc w:val="right"/>
      <w:pPr>
        <w:ind w:left="6971" w:hanging="180"/>
      </w:pPr>
    </w:lvl>
  </w:abstractNum>
  <w:abstractNum w:abstractNumId="137">
    <w:nsid w:val="42D11AF2"/>
    <w:multiLevelType w:val="hybridMultilevel"/>
    <w:tmpl w:val="541E5D1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38">
    <w:nsid w:val="42EC1C52"/>
    <w:multiLevelType w:val="hybridMultilevel"/>
    <w:tmpl w:val="AF2229EE"/>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39">
    <w:nsid w:val="44275DFC"/>
    <w:multiLevelType w:val="hybridMultilevel"/>
    <w:tmpl w:val="BCA24B1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0">
    <w:nsid w:val="44466B2F"/>
    <w:multiLevelType w:val="hybridMultilevel"/>
    <w:tmpl w:val="F50EE3D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9">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1">
    <w:nsid w:val="44AB1636"/>
    <w:multiLevelType w:val="hybridMultilevel"/>
    <w:tmpl w:val="93FCC0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2">
    <w:nsid w:val="44AE02AD"/>
    <w:multiLevelType w:val="hybridMultilevel"/>
    <w:tmpl w:val="ECC6EEF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3">
    <w:nsid w:val="44EE2290"/>
    <w:multiLevelType w:val="hybridMultilevel"/>
    <w:tmpl w:val="4782BAE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4">
    <w:nsid w:val="461A1EC5"/>
    <w:multiLevelType w:val="hybridMultilevel"/>
    <w:tmpl w:val="4768C34E"/>
    <w:lvl w:ilvl="0" w:tplc="0409000D">
      <w:start w:val="1"/>
      <w:numFmt w:val="bullet"/>
      <w:lvlText w:val=""/>
      <w:lvlJc w:val="left"/>
      <w:pPr>
        <w:ind w:left="2664" w:hanging="360"/>
      </w:pPr>
      <w:rPr>
        <w:rFonts w:ascii="Wingdings" w:hAnsi="Wingdings" w:hint="default"/>
      </w:rPr>
    </w:lvl>
    <w:lvl w:ilvl="1" w:tplc="04090003" w:tentative="1">
      <w:start w:val="1"/>
      <w:numFmt w:val="bullet"/>
      <w:lvlText w:val="o"/>
      <w:lvlJc w:val="left"/>
      <w:pPr>
        <w:ind w:left="3384" w:hanging="360"/>
      </w:pPr>
      <w:rPr>
        <w:rFonts w:ascii="Courier New" w:hAnsi="Courier New" w:cs="Courier New" w:hint="default"/>
      </w:rPr>
    </w:lvl>
    <w:lvl w:ilvl="2" w:tplc="04090005" w:tentative="1">
      <w:start w:val="1"/>
      <w:numFmt w:val="bullet"/>
      <w:lvlText w:val=""/>
      <w:lvlJc w:val="left"/>
      <w:pPr>
        <w:ind w:left="4104" w:hanging="360"/>
      </w:pPr>
      <w:rPr>
        <w:rFonts w:ascii="Wingdings" w:hAnsi="Wingdings" w:hint="default"/>
      </w:rPr>
    </w:lvl>
    <w:lvl w:ilvl="3" w:tplc="04090001" w:tentative="1">
      <w:start w:val="1"/>
      <w:numFmt w:val="bullet"/>
      <w:lvlText w:val=""/>
      <w:lvlJc w:val="left"/>
      <w:pPr>
        <w:ind w:left="4824" w:hanging="360"/>
      </w:pPr>
      <w:rPr>
        <w:rFonts w:ascii="Symbol" w:hAnsi="Symbol" w:hint="default"/>
      </w:rPr>
    </w:lvl>
    <w:lvl w:ilvl="4" w:tplc="04090003" w:tentative="1">
      <w:start w:val="1"/>
      <w:numFmt w:val="bullet"/>
      <w:lvlText w:val="o"/>
      <w:lvlJc w:val="left"/>
      <w:pPr>
        <w:ind w:left="5544" w:hanging="360"/>
      </w:pPr>
      <w:rPr>
        <w:rFonts w:ascii="Courier New" w:hAnsi="Courier New" w:cs="Courier New" w:hint="default"/>
      </w:rPr>
    </w:lvl>
    <w:lvl w:ilvl="5" w:tplc="04090005" w:tentative="1">
      <w:start w:val="1"/>
      <w:numFmt w:val="bullet"/>
      <w:lvlText w:val=""/>
      <w:lvlJc w:val="left"/>
      <w:pPr>
        <w:ind w:left="6264" w:hanging="360"/>
      </w:pPr>
      <w:rPr>
        <w:rFonts w:ascii="Wingdings" w:hAnsi="Wingdings" w:hint="default"/>
      </w:rPr>
    </w:lvl>
    <w:lvl w:ilvl="6" w:tplc="04090001" w:tentative="1">
      <w:start w:val="1"/>
      <w:numFmt w:val="bullet"/>
      <w:lvlText w:val=""/>
      <w:lvlJc w:val="left"/>
      <w:pPr>
        <w:ind w:left="6984" w:hanging="360"/>
      </w:pPr>
      <w:rPr>
        <w:rFonts w:ascii="Symbol" w:hAnsi="Symbol" w:hint="default"/>
      </w:rPr>
    </w:lvl>
    <w:lvl w:ilvl="7" w:tplc="04090003" w:tentative="1">
      <w:start w:val="1"/>
      <w:numFmt w:val="bullet"/>
      <w:lvlText w:val="o"/>
      <w:lvlJc w:val="left"/>
      <w:pPr>
        <w:ind w:left="7704" w:hanging="360"/>
      </w:pPr>
      <w:rPr>
        <w:rFonts w:ascii="Courier New" w:hAnsi="Courier New" w:cs="Courier New" w:hint="default"/>
      </w:rPr>
    </w:lvl>
    <w:lvl w:ilvl="8" w:tplc="04090005" w:tentative="1">
      <w:start w:val="1"/>
      <w:numFmt w:val="bullet"/>
      <w:lvlText w:val=""/>
      <w:lvlJc w:val="left"/>
      <w:pPr>
        <w:ind w:left="8424" w:hanging="360"/>
      </w:pPr>
      <w:rPr>
        <w:rFonts w:ascii="Wingdings" w:hAnsi="Wingdings" w:hint="default"/>
      </w:rPr>
    </w:lvl>
  </w:abstractNum>
  <w:abstractNum w:abstractNumId="145">
    <w:nsid w:val="46F02569"/>
    <w:multiLevelType w:val="hybridMultilevel"/>
    <w:tmpl w:val="7D769530"/>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46">
    <w:nsid w:val="4736185F"/>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47">
    <w:nsid w:val="473F0287"/>
    <w:multiLevelType w:val="hybridMultilevel"/>
    <w:tmpl w:val="81DEA310"/>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8">
    <w:nsid w:val="479F5BCD"/>
    <w:multiLevelType w:val="hybridMultilevel"/>
    <w:tmpl w:val="6786106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9">
    <w:nsid w:val="47A53E64"/>
    <w:multiLevelType w:val="hybridMultilevel"/>
    <w:tmpl w:val="A6D4A7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0">
    <w:nsid w:val="47BF3F8C"/>
    <w:multiLevelType w:val="hybridMultilevel"/>
    <w:tmpl w:val="657EF33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1">
    <w:nsid w:val="48604BAE"/>
    <w:multiLevelType w:val="hybridMultilevel"/>
    <w:tmpl w:val="CA3E6BF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2">
    <w:nsid w:val="489A7FD1"/>
    <w:multiLevelType w:val="hybridMultilevel"/>
    <w:tmpl w:val="3AC28358"/>
    <w:lvl w:ilvl="0" w:tplc="4DA40092">
      <w:start w:val="1"/>
      <w:numFmt w:val="decimal"/>
      <w:lvlText w:val="%1、"/>
      <w:lvlJc w:val="left"/>
      <w:pPr>
        <w:tabs>
          <w:tab w:val="num" w:pos="360"/>
        </w:tabs>
        <w:ind w:left="360" w:hanging="360"/>
      </w:pPr>
      <w:rPr>
        <w:rFonts w:hint="default"/>
        <w:i w:val="0"/>
        <w:strike w:val="0"/>
      </w:rPr>
    </w:lvl>
    <w:lvl w:ilvl="1" w:tplc="4F3C3AEA">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900"/>
        </w:tabs>
        <w:ind w:left="900" w:hanging="420"/>
      </w:pPr>
    </w:lvl>
    <w:lvl w:ilvl="3" w:tplc="08E6AC10">
      <w:start w:val="1"/>
      <w:numFmt w:val="decimal"/>
      <w:lvlText w:val="%4)"/>
      <w:lvlJc w:val="left"/>
      <w:pPr>
        <w:tabs>
          <w:tab w:val="num" w:pos="1320"/>
        </w:tabs>
        <w:ind w:left="1320" w:hanging="420"/>
      </w:pPr>
      <w:rPr>
        <w:rFonts w:hint="eastAsia"/>
      </w:r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53">
    <w:nsid w:val="49A73F87"/>
    <w:multiLevelType w:val="hybridMultilevel"/>
    <w:tmpl w:val="5B9A7B9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4">
    <w:nsid w:val="4A0737B4"/>
    <w:multiLevelType w:val="hybridMultilevel"/>
    <w:tmpl w:val="4CF01A14"/>
    <w:lvl w:ilvl="0" w:tplc="8ADC9D88">
      <w:start w:val="1"/>
      <w:numFmt w:val="decimalEnclosedParen"/>
      <w:lvlText w:val="%1"/>
      <w:lvlJc w:val="left"/>
      <w:pPr>
        <w:ind w:left="1080" w:hanging="360"/>
      </w:pPr>
      <w:rPr>
        <w:rFonts w:ascii="宋体" w:eastAsia="宋体" w:hAnsi="宋体" w:cs="Times New Roman"/>
        <w:lang w:val="en-US"/>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5">
    <w:nsid w:val="4A4162A5"/>
    <w:multiLevelType w:val="hybridMultilevel"/>
    <w:tmpl w:val="F9143994"/>
    <w:lvl w:ilvl="0" w:tplc="23421A86">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6">
    <w:nsid w:val="4AA023AD"/>
    <w:multiLevelType w:val="hybridMultilevel"/>
    <w:tmpl w:val="2B9202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7">
    <w:nsid w:val="4BDD0F3F"/>
    <w:multiLevelType w:val="hybridMultilevel"/>
    <w:tmpl w:val="5C685B72"/>
    <w:lvl w:ilvl="0" w:tplc="7E74930A">
      <w:start w:val="1"/>
      <w:numFmt w:val="decimal"/>
      <w:lvlText w:val="%1、"/>
      <w:lvlJc w:val="left"/>
      <w:pPr>
        <w:tabs>
          <w:tab w:val="num" w:pos="360"/>
        </w:tabs>
        <w:ind w:left="360" w:hanging="360"/>
      </w:pPr>
      <w:rPr>
        <w:rFonts w:hint="default"/>
        <w:i w:val="0"/>
        <w:color w:val="auto"/>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58">
    <w:nsid w:val="4BE25BFF"/>
    <w:multiLevelType w:val="hybridMultilevel"/>
    <w:tmpl w:val="2200D9D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9">
    <w:nsid w:val="4BEB33DD"/>
    <w:multiLevelType w:val="hybridMultilevel"/>
    <w:tmpl w:val="636CA19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0">
    <w:nsid w:val="4BFD6007"/>
    <w:multiLevelType w:val="hybridMultilevel"/>
    <w:tmpl w:val="43D48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1">
    <w:nsid w:val="4CB6324B"/>
    <w:multiLevelType w:val="hybridMultilevel"/>
    <w:tmpl w:val="EB76A4CC"/>
    <w:lvl w:ilvl="0" w:tplc="967A57CC">
      <w:start w:val="1"/>
      <w:numFmt w:val="decimal"/>
      <w:lvlText w:val="%1、"/>
      <w:lvlJc w:val="left"/>
      <w:pPr>
        <w:ind w:left="360" w:hanging="360"/>
      </w:pPr>
      <w:rPr>
        <w:rFonts w:cs="Times New Roman" w:hint="default"/>
        <w:color w:val="000000"/>
        <w:sz w:val="21"/>
        <w:szCs w:val="21"/>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520"/>
        </w:tabs>
        <w:ind w:left="2520" w:hanging="360"/>
      </w:pPr>
    </w:lvl>
    <w:lvl w:ilvl="4" w:tplc="04090019">
      <w:start w:val="1"/>
      <w:numFmt w:val="decimal"/>
      <w:lvlText w:val="%5."/>
      <w:lvlJc w:val="left"/>
      <w:pPr>
        <w:tabs>
          <w:tab w:val="num" w:pos="3240"/>
        </w:tabs>
        <w:ind w:left="3240" w:hanging="360"/>
      </w:pPr>
    </w:lvl>
    <w:lvl w:ilvl="5" w:tplc="0409001B">
      <w:start w:val="1"/>
      <w:numFmt w:val="decimal"/>
      <w:lvlText w:val="%6."/>
      <w:lvlJc w:val="left"/>
      <w:pPr>
        <w:tabs>
          <w:tab w:val="num" w:pos="3960"/>
        </w:tabs>
        <w:ind w:left="3960" w:hanging="360"/>
      </w:pPr>
    </w:lvl>
    <w:lvl w:ilvl="6" w:tplc="0409000F">
      <w:start w:val="1"/>
      <w:numFmt w:val="decimal"/>
      <w:lvlText w:val="%7."/>
      <w:lvlJc w:val="left"/>
      <w:pPr>
        <w:tabs>
          <w:tab w:val="num" w:pos="4680"/>
        </w:tabs>
        <w:ind w:left="4680" w:hanging="360"/>
      </w:pPr>
    </w:lvl>
    <w:lvl w:ilvl="7" w:tplc="04090019">
      <w:start w:val="1"/>
      <w:numFmt w:val="decimal"/>
      <w:lvlText w:val="%8."/>
      <w:lvlJc w:val="left"/>
      <w:pPr>
        <w:tabs>
          <w:tab w:val="num" w:pos="5400"/>
        </w:tabs>
        <w:ind w:left="5400" w:hanging="360"/>
      </w:pPr>
    </w:lvl>
    <w:lvl w:ilvl="8" w:tplc="0409001B">
      <w:start w:val="1"/>
      <w:numFmt w:val="decimal"/>
      <w:lvlText w:val="%9."/>
      <w:lvlJc w:val="left"/>
      <w:pPr>
        <w:tabs>
          <w:tab w:val="num" w:pos="6120"/>
        </w:tabs>
        <w:ind w:left="6120" w:hanging="360"/>
      </w:pPr>
    </w:lvl>
  </w:abstractNum>
  <w:abstractNum w:abstractNumId="162">
    <w:nsid w:val="4D306293"/>
    <w:multiLevelType w:val="hybridMultilevel"/>
    <w:tmpl w:val="AE4C49FC"/>
    <w:lvl w:ilvl="0" w:tplc="7E74930A">
      <w:start w:val="1"/>
      <w:numFmt w:val="decimal"/>
      <w:lvlText w:val="%1、"/>
      <w:lvlJc w:val="left"/>
      <w:pPr>
        <w:tabs>
          <w:tab w:val="num" w:pos="360"/>
        </w:tabs>
        <w:ind w:left="360" w:hanging="360"/>
      </w:pPr>
      <w:rPr>
        <w:rFonts w:hint="default"/>
      </w:rPr>
    </w:lvl>
    <w:lvl w:ilvl="1" w:tplc="4F3C3AEA">
      <w:start w:val="1"/>
      <w:numFmt w:val="decimalEnclosedParen"/>
      <w:lvlText w:val="%2"/>
      <w:lvlJc w:val="left"/>
      <w:pPr>
        <w:tabs>
          <w:tab w:val="num" w:pos="780"/>
        </w:tabs>
        <w:ind w:left="780" w:hanging="420"/>
      </w:pPr>
      <w:rPr>
        <w:rFonts w:ascii="宋体" w:eastAsia="宋体" w:hAnsi="宋体" w:cs="Times New Roman" w:hint="default"/>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63">
    <w:nsid w:val="4E211E55"/>
    <w:multiLevelType w:val="hybridMultilevel"/>
    <w:tmpl w:val="48BE2A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4">
    <w:nsid w:val="4E460BAB"/>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5">
    <w:nsid w:val="4E9451AF"/>
    <w:multiLevelType w:val="hybridMultilevel"/>
    <w:tmpl w:val="856CE6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6">
    <w:nsid w:val="4E986B93"/>
    <w:multiLevelType w:val="hybridMultilevel"/>
    <w:tmpl w:val="17A096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7">
    <w:nsid w:val="4ECF2EFC"/>
    <w:multiLevelType w:val="hybridMultilevel"/>
    <w:tmpl w:val="F5127664"/>
    <w:lvl w:ilvl="0" w:tplc="04090011">
      <w:start w:val="1"/>
      <w:numFmt w:val="decimal"/>
      <w:lvlText w:val="%1)"/>
      <w:lvlJc w:val="left"/>
      <w:pPr>
        <w:ind w:left="1560" w:hanging="360"/>
      </w:pPr>
    </w:lvl>
    <w:lvl w:ilvl="1" w:tplc="04090019" w:tentative="1">
      <w:start w:val="1"/>
      <w:numFmt w:val="lowerLetter"/>
      <w:lvlText w:val="%2."/>
      <w:lvlJc w:val="left"/>
      <w:pPr>
        <w:ind w:left="2280" w:hanging="360"/>
      </w:pPr>
    </w:lvl>
    <w:lvl w:ilvl="2" w:tplc="0409001B" w:tentative="1">
      <w:start w:val="1"/>
      <w:numFmt w:val="lowerRoman"/>
      <w:lvlText w:val="%3."/>
      <w:lvlJc w:val="right"/>
      <w:pPr>
        <w:ind w:left="3000" w:hanging="180"/>
      </w:pPr>
    </w:lvl>
    <w:lvl w:ilvl="3" w:tplc="0409000F" w:tentative="1">
      <w:start w:val="1"/>
      <w:numFmt w:val="decimal"/>
      <w:lvlText w:val="%4."/>
      <w:lvlJc w:val="left"/>
      <w:pPr>
        <w:ind w:left="3720" w:hanging="360"/>
      </w:pPr>
    </w:lvl>
    <w:lvl w:ilvl="4" w:tplc="04090019" w:tentative="1">
      <w:start w:val="1"/>
      <w:numFmt w:val="lowerLetter"/>
      <w:lvlText w:val="%5."/>
      <w:lvlJc w:val="left"/>
      <w:pPr>
        <w:ind w:left="4440" w:hanging="360"/>
      </w:pPr>
    </w:lvl>
    <w:lvl w:ilvl="5" w:tplc="0409001B" w:tentative="1">
      <w:start w:val="1"/>
      <w:numFmt w:val="lowerRoman"/>
      <w:lvlText w:val="%6."/>
      <w:lvlJc w:val="right"/>
      <w:pPr>
        <w:ind w:left="5160" w:hanging="180"/>
      </w:pPr>
    </w:lvl>
    <w:lvl w:ilvl="6" w:tplc="0409000F" w:tentative="1">
      <w:start w:val="1"/>
      <w:numFmt w:val="decimal"/>
      <w:lvlText w:val="%7."/>
      <w:lvlJc w:val="left"/>
      <w:pPr>
        <w:ind w:left="5880" w:hanging="360"/>
      </w:pPr>
    </w:lvl>
    <w:lvl w:ilvl="7" w:tplc="04090019" w:tentative="1">
      <w:start w:val="1"/>
      <w:numFmt w:val="lowerLetter"/>
      <w:lvlText w:val="%8."/>
      <w:lvlJc w:val="left"/>
      <w:pPr>
        <w:ind w:left="6600" w:hanging="360"/>
      </w:pPr>
    </w:lvl>
    <w:lvl w:ilvl="8" w:tplc="0409001B" w:tentative="1">
      <w:start w:val="1"/>
      <w:numFmt w:val="lowerRoman"/>
      <w:lvlText w:val="%9."/>
      <w:lvlJc w:val="right"/>
      <w:pPr>
        <w:ind w:left="7320" w:hanging="180"/>
      </w:pPr>
    </w:lvl>
  </w:abstractNum>
  <w:abstractNum w:abstractNumId="168">
    <w:nsid w:val="4FDF5742"/>
    <w:multiLevelType w:val="hybridMultilevel"/>
    <w:tmpl w:val="2D5CAD5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69">
    <w:nsid w:val="4FDF65B5"/>
    <w:multiLevelType w:val="hybridMultilevel"/>
    <w:tmpl w:val="2DD255D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0">
    <w:nsid w:val="500D516C"/>
    <w:multiLevelType w:val="hybridMultilevel"/>
    <w:tmpl w:val="115420A6"/>
    <w:lvl w:ilvl="0" w:tplc="CB0AEDA2">
      <w:start w:val="1"/>
      <w:numFmt w:val="decimal"/>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1">
    <w:nsid w:val="511138DF"/>
    <w:multiLevelType w:val="hybridMultilevel"/>
    <w:tmpl w:val="F61E729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72">
    <w:nsid w:val="5147685C"/>
    <w:multiLevelType w:val="hybridMultilevel"/>
    <w:tmpl w:val="4B7679C6"/>
    <w:lvl w:ilvl="0" w:tplc="0409000B">
      <w:start w:val="1"/>
      <w:numFmt w:val="bullet"/>
      <w:lvlText w:val=""/>
      <w:lvlJc w:val="left"/>
      <w:pPr>
        <w:tabs>
          <w:tab w:val="num" w:pos="360"/>
        </w:tabs>
        <w:ind w:left="360" w:hanging="360"/>
      </w:pPr>
      <w:rPr>
        <w:rFonts w:ascii="Wingdings" w:hAnsi="Wingdings" w:hint="default"/>
      </w:rPr>
    </w:lvl>
    <w:lvl w:ilvl="1" w:tplc="35009582">
      <w:start w:val="1"/>
      <w:numFmt w:val="decimalEnclosedParen"/>
      <w:lvlText w:val="%2"/>
      <w:lvlJc w:val="left"/>
      <w:pPr>
        <w:tabs>
          <w:tab w:val="num" w:pos="780"/>
        </w:tabs>
        <w:ind w:left="780" w:hanging="420"/>
      </w:pPr>
      <w:rPr>
        <w:rFonts w:ascii="宋体" w:eastAsia="宋体" w:hAnsi="宋体" w:cs="Times New Roman" w:hint="default"/>
        <w:b w:val="0"/>
        <w:i w:val="0"/>
      </w:rPr>
    </w:lvl>
    <w:lvl w:ilvl="2" w:tplc="04090019">
      <w:start w:val="1"/>
      <w:numFmt w:val="lowerLetter"/>
      <w:lvlText w:val="%3."/>
      <w:lvlJc w:val="lef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3">
    <w:nsid w:val="522A5653"/>
    <w:multiLevelType w:val="hybridMultilevel"/>
    <w:tmpl w:val="591C044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4">
    <w:nsid w:val="5231754F"/>
    <w:multiLevelType w:val="hybridMultilevel"/>
    <w:tmpl w:val="2FC85F06"/>
    <w:lvl w:ilvl="0" w:tplc="4F3C3AEA">
      <w:start w:val="1"/>
      <w:numFmt w:val="decimalEnclosedParen"/>
      <w:lvlText w:val="%1"/>
      <w:lvlJc w:val="left"/>
      <w:pPr>
        <w:tabs>
          <w:tab w:val="num" w:pos="780"/>
        </w:tabs>
        <w:ind w:left="780" w:hanging="420"/>
      </w:pPr>
      <w:rPr>
        <w:rFonts w:ascii="宋体" w:eastAsia="宋体" w:hAnsi="宋体" w:cs="Times New Roman"/>
      </w:rPr>
    </w:lvl>
    <w:lvl w:ilvl="1" w:tplc="04090019" w:tentative="1">
      <w:start w:val="1"/>
      <w:numFmt w:val="lowerLetter"/>
      <w:lvlText w:val="%2)"/>
      <w:lvlJc w:val="left"/>
      <w:pPr>
        <w:tabs>
          <w:tab w:val="num" w:pos="780"/>
        </w:tabs>
        <w:ind w:left="780" w:hanging="420"/>
      </w:pPr>
    </w:lvl>
    <w:lvl w:ilvl="2" w:tplc="0409001B" w:tentative="1">
      <w:start w:val="1"/>
      <w:numFmt w:val="lowerRoman"/>
      <w:lvlText w:val="%3."/>
      <w:lvlJc w:val="right"/>
      <w:pPr>
        <w:tabs>
          <w:tab w:val="num" w:pos="1200"/>
        </w:tabs>
        <w:ind w:left="1200" w:hanging="420"/>
      </w:pPr>
    </w:lvl>
    <w:lvl w:ilvl="3" w:tplc="0409000F" w:tentative="1">
      <w:start w:val="1"/>
      <w:numFmt w:val="decimal"/>
      <w:lvlText w:val="%4."/>
      <w:lvlJc w:val="left"/>
      <w:pPr>
        <w:tabs>
          <w:tab w:val="num" w:pos="1620"/>
        </w:tabs>
        <w:ind w:left="1620" w:hanging="420"/>
      </w:pPr>
    </w:lvl>
    <w:lvl w:ilvl="4" w:tplc="04090019" w:tentative="1">
      <w:start w:val="1"/>
      <w:numFmt w:val="lowerLetter"/>
      <w:lvlText w:val="%5)"/>
      <w:lvlJc w:val="left"/>
      <w:pPr>
        <w:tabs>
          <w:tab w:val="num" w:pos="2040"/>
        </w:tabs>
        <w:ind w:left="2040" w:hanging="420"/>
      </w:pPr>
    </w:lvl>
    <w:lvl w:ilvl="5" w:tplc="0409001B" w:tentative="1">
      <w:start w:val="1"/>
      <w:numFmt w:val="lowerRoman"/>
      <w:lvlText w:val="%6."/>
      <w:lvlJc w:val="right"/>
      <w:pPr>
        <w:tabs>
          <w:tab w:val="num" w:pos="2460"/>
        </w:tabs>
        <w:ind w:left="2460" w:hanging="420"/>
      </w:pPr>
    </w:lvl>
    <w:lvl w:ilvl="6" w:tplc="0409000F" w:tentative="1">
      <w:start w:val="1"/>
      <w:numFmt w:val="decimal"/>
      <w:lvlText w:val="%7."/>
      <w:lvlJc w:val="left"/>
      <w:pPr>
        <w:tabs>
          <w:tab w:val="num" w:pos="2880"/>
        </w:tabs>
        <w:ind w:left="2880" w:hanging="420"/>
      </w:pPr>
    </w:lvl>
    <w:lvl w:ilvl="7" w:tplc="04090019" w:tentative="1">
      <w:start w:val="1"/>
      <w:numFmt w:val="lowerLetter"/>
      <w:lvlText w:val="%8)"/>
      <w:lvlJc w:val="left"/>
      <w:pPr>
        <w:tabs>
          <w:tab w:val="num" w:pos="3300"/>
        </w:tabs>
        <w:ind w:left="3300" w:hanging="420"/>
      </w:pPr>
    </w:lvl>
    <w:lvl w:ilvl="8" w:tplc="0409001B" w:tentative="1">
      <w:start w:val="1"/>
      <w:numFmt w:val="lowerRoman"/>
      <w:lvlText w:val="%9."/>
      <w:lvlJc w:val="right"/>
      <w:pPr>
        <w:tabs>
          <w:tab w:val="num" w:pos="3720"/>
        </w:tabs>
        <w:ind w:left="3720" w:hanging="420"/>
      </w:pPr>
    </w:lvl>
  </w:abstractNum>
  <w:abstractNum w:abstractNumId="175">
    <w:nsid w:val="52FB2EF7"/>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76">
    <w:nsid w:val="530539E3"/>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77">
    <w:nsid w:val="53DC5CF1"/>
    <w:multiLevelType w:val="hybridMultilevel"/>
    <w:tmpl w:val="0C0A5AD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8">
    <w:nsid w:val="53FD64C8"/>
    <w:multiLevelType w:val="hybridMultilevel"/>
    <w:tmpl w:val="2BD84FA8"/>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179">
    <w:nsid w:val="547426D9"/>
    <w:multiLevelType w:val="hybridMultilevel"/>
    <w:tmpl w:val="137CD9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0">
    <w:nsid w:val="54AA3A18"/>
    <w:multiLevelType w:val="hybridMultilevel"/>
    <w:tmpl w:val="FD58D0E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1">
    <w:nsid w:val="55A25E3C"/>
    <w:multiLevelType w:val="hybridMultilevel"/>
    <w:tmpl w:val="894CC472"/>
    <w:lvl w:ilvl="0" w:tplc="04090017">
      <w:start w:val="1"/>
      <w:numFmt w:val="lowerLetter"/>
      <w:lvlText w:val="%1)"/>
      <w:lvlJc w:val="left"/>
      <w:pPr>
        <w:ind w:left="1500" w:hanging="360"/>
      </w:pPr>
    </w:lvl>
    <w:lvl w:ilvl="1" w:tplc="04090019" w:tentative="1">
      <w:start w:val="1"/>
      <w:numFmt w:val="lowerLetter"/>
      <w:lvlText w:val="%2."/>
      <w:lvlJc w:val="left"/>
      <w:pPr>
        <w:ind w:left="2220" w:hanging="360"/>
      </w:pPr>
    </w:lvl>
    <w:lvl w:ilvl="2" w:tplc="0409001B" w:tentative="1">
      <w:start w:val="1"/>
      <w:numFmt w:val="lowerRoman"/>
      <w:lvlText w:val="%3."/>
      <w:lvlJc w:val="right"/>
      <w:pPr>
        <w:ind w:left="2940" w:hanging="180"/>
      </w:pPr>
    </w:lvl>
    <w:lvl w:ilvl="3" w:tplc="0409000F" w:tentative="1">
      <w:start w:val="1"/>
      <w:numFmt w:val="decimal"/>
      <w:lvlText w:val="%4."/>
      <w:lvlJc w:val="left"/>
      <w:pPr>
        <w:ind w:left="3660" w:hanging="360"/>
      </w:pPr>
    </w:lvl>
    <w:lvl w:ilvl="4" w:tplc="04090019" w:tentative="1">
      <w:start w:val="1"/>
      <w:numFmt w:val="lowerLetter"/>
      <w:lvlText w:val="%5."/>
      <w:lvlJc w:val="left"/>
      <w:pPr>
        <w:ind w:left="4380" w:hanging="360"/>
      </w:pPr>
    </w:lvl>
    <w:lvl w:ilvl="5" w:tplc="0409001B" w:tentative="1">
      <w:start w:val="1"/>
      <w:numFmt w:val="lowerRoman"/>
      <w:lvlText w:val="%6."/>
      <w:lvlJc w:val="right"/>
      <w:pPr>
        <w:ind w:left="5100" w:hanging="180"/>
      </w:pPr>
    </w:lvl>
    <w:lvl w:ilvl="6" w:tplc="0409000F" w:tentative="1">
      <w:start w:val="1"/>
      <w:numFmt w:val="decimal"/>
      <w:lvlText w:val="%7."/>
      <w:lvlJc w:val="left"/>
      <w:pPr>
        <w:ind w:left="5820" w:hanging="360"/>
      </w:pPr>
    </w:lvl>
    <w:lvl w:ilvl="7" w:tplc="04090019" w:tentative="1">
      <w:start w:val="1"/>
      <w:numFmt w:val="lowerLetter"/>
      <w:lvlText w:val="%8."/>
      <w:lvlJc w:val="left"/>
      <w:pPr>
        <w:ind w:left="6540" w:hanging="360"/>
      </w:pPr>
    </w:lvl>
    <w:lvl w:ilvl="8" w:tplc="0409001B" w:tentative="1">
      <w:start w:val="1"/>
      <w:numFmt w:val="lowerRoman"/>
      <w:lvlText w:val="%9."/>
      <w:lvlJc w:val="right"/>
      <w:pPr>
        <w:ind w:left="7260" w:hanging="180"/>
      </w:pPr>
    </w:lvl>
  </w:abstractNum>
  <w:abstractNum w:abstractNumId="182">
    <w:nsid w:val="55C41292"/>
    <w:multiLevelType w:val="hybridMultilevel"/>
    <w:tmpl w:val="37147D22"/>
    <w:lvl w:ilvl="0" w:tplc="EFB0E33A">
      <w:start w:val="1"/>
      <w:numFmt w:val="decimal"/>
      <w:lvlText w:val="%1)"/>
      <w:lvlJc w:val="left"/>
      <w:pPr>
        <w:ind w:left="1080" w:hanging="360"/>
      </w:pPr>
      <w:rPr>
        <w:i w:val="0"/>
        <w:color w:val="auto"/>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3">
    <w:nsid w:val="564E32BC"/>
    <w:multiLevelType w:val="hybridMultilevel"/>
    <w:tmpl w:val="4D80795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4">
    <w:nsid w:val="57B74F44"/>
    <w:multiLevelType w:val="hybridMultilevel"/>
    <w:tmpl w:val="435A5BC0"/>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5">
    <w:nsid w:val="581E499B"/>
    <w:multiLevelType w:val="hybridMultilevel"/>
    <w:tmpl w:val="EE1C48F2"/>
    <w:lvl w:ilvl="0" w:tplc="7E7493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86">
    <w:nsid w:val="59444422"/>
    <w:multiLevelType w:val="hybridMultilevel"/>
    <w:tmpl w:val="358206E4"/>
    <w:lvl w:ilvl="0" w:tplc="04090011">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7">
    <w:nsid w:val="59A6753D"/>
    <w:multiLevelType w:val="hybridMultilevel"/>
    <w:tmpl w:val="DD522CA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8">
    <w:nsid w:val="59AF4ED9"/>
    <w:multiLevelType w:val="hybridMultilevel"/>
    <w:tmpl w:val="323A5F4C"/>
    <w:lvl w:ilvl="0" w:tplc="04090011">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189">
    <w:nsid w:val="5A1523F1"/>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90">
    <w:nsid w:val="5A3977C8"/>
    <w:multiLevelType w:val="hybridMultilevel"/>
    <w:tmpl w:val="F712345A"/>
    <w:lvl w:ilvl="0" w:tplc="0409000D">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191">
    <w:nsid w:val="5A8E4531"/>
    <w:multiLevelType w:val="hybridMultilevel"/>
    <w:tmpl w:val="433EEC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2">
    <w:nsid w:val="5AA65EA0"/>
    <w:multiLevelType w:val="hybridMultilevel"/>
    <w:tmpl w:val="2B9202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3">
    <w:nsid w:val="5AE264CE"/>
    <w:multiLevelType w:val="hybridMultilevel"/>
    <w:tmpl w:val="876A58B6"/>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4">
    <w:nsid w:val="5B2156A6"/>
    <w:multiLevelType w:val="hybridMultilevel"/>
    <w:tmpl w:val="540CBC28"/>
    <w:lvl w:ilvl="0" w:tplc="04090019">
      <w:start w:val="1"/>
      <w:numFmt w:val="lowerLetter"/>
      <w:lvlText w:val="%1."/>
      <w:lvlJc w:val="left"/>
      <w:pPr>
        <w:ind w:left="1260" w:hanging="420"/>
      </w:pPr>
      <w:rPr>
        <w:rFonts w:hint="default"/>
        <w:i w:val="0"/>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95">
    <w:nsid w:val="5B231082"/>
    <w:multiLevelType w:val="hybridMultilevel"/>
    <w:tmpl w:val="0E229474"/>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6">
    <w:nsid w:val="5B312EF8"/>
    <w:multiLevelType w:val="hybridMultilevel"/>
    <w:tmpl w:val="B868E112"/>
    <w:lvl w:ilvl="0" w:tplc="28CE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7">
    <w:nsid w:val="5B731FBC"/>
    <w:multiLevelType w:val="hybridMultilevel"/>
    <w:tmpl w:val="6DAA921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98">
    <w:nsid w:val="5BDD75E0"/>
    <w:multiLevelType w:val="hybridMultilevel"/>
    <w:tmpl w:val="EE1C48F2"/>
    <w:lvl w:ilvl="0" w:tplc="7E7493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199">
    <w:nsid w:val="5D0148C2"/>
    <w:multiLevelType w:val="hybridMultilevel"/>
    <w:tmpl w:val="D8FCD700"/>
    <w:lvl w:ilvl="0" w:tplc="0409000D">
      <w:start w:val="1"/>
      <w:numFmt w:val="bullet"/>
      <w:lvlText w:val=""/>
      <w:lvlJc w:val="left"/>
      <w:pPr>
        <w:ind w:left="2940" w:hanging="360"/>
      </w:pPr>
      <w:rPr>
        <w:rFonts w:ascii="Wingdings" w:hAnsi="Wingdings" w:hint="default"/>
      </w:rPr>
    </w:lvl>
    <w:lvl w:ilvl="1" w:tplc="04090003" w:tentative="1">
      <w:start w:val="1"/>
      <w:numFmt w:val="bullet"/>
      <w:lvlText w:val="o"/>
      <w:lvlJc w:val="left"/>
      <w:pPr>
        <w:ind w:left="3660" w:hanging="360"/>
      </w:pPr>
      <w:rPr>
        <w:rFonts w:ascii="Courier New" w:hAnsi="Courier New" w:cs="Courier New" w:hint="default"/>
      </w:rPr>
    </w:lvl>
    <w:lvl w:ilvl="2" w:tplc="04090005" w:tentative="1">
      <w:start w:val="1"/>
      <w:numFmt w:val="bullet"/>
      <w:lvlText w:val=""/>
      <w:lvlJc w:val="left"/>
      <w:pPr>
        <w:ind w:left="4380" w:hanging="360"/>
      </w:pPr>
      <w:rPr>
        <w:rFonts w:ascii="Wingdings" w:hAnsi="Wingdings" w:hint="default"/>
      </w:rPr>
    </w:lvl>
    <w:lvl w:ilvl="3" w:tplc="04090001" w:tentative="1">
      <w:start w:val="1"/>
      <w:numFmt w:val="bullet"/>
      <w:lvlText w:val=""/>
      <w:lvlJc w:val="left"/>
      <w:pPr>
        <w:ind w:left="5100" w:hanging="360"/>
      </w:pPr>
      <w:rPr>
        <w:rFonts w:ascii="Symbol" w:hAnsi="Symbol" w:hint="default"/>
      </w:rPr>
    </w:lvl>
    <w:lvl w:ilvl="4" w:tplc="04090003" w:tentative="1">
      <w:start w:val="1"/>
      <w:numFmt w:val="bullet"/>
      <w:lvlText w:val="o"/>
      <w:lvlJc w:val="left"/>
      <w:pPr>
        <w:ind w:left="5820" w:hanging="360"/>
      </w:pPr>
      <w:rPr>
        <w:rFonts w:ascii="Courier New" w:hAnsi="Courier New" w:cs="Courier New" w:hint="default"/>
      </w:rPr>
    </w:lvl>
    <w:lvl w:ilvl="5" w:tplc="04090005" w:tentative="1">
      <w:start w:val="1"/>
      <w:numFmt w:val="bullet"/>
      <w:lvlText w:val=""/>
      <w:lvlJc w:val="left"/>
      <w:pPr>
        <w:ind w:left="6540" w:hanging="360"/>
      </w:pPr>
      <w:rPr>
        <w:rFonts w:ascii="Wingdings" w:hAnsi="Wingdings" w:hint="default"/>
      </w:rPr>
    </w:lvl>
    <w:lvl w:ilvl="6" w:tplc="04090001" w:tentative="1">
      <w:start w:val="1"/>
      <w:numFmt w:val="bullet"/>
      <w:lvlText w:val=""/>
      <w:lvlJc w:val="left"/>
      <w:pPr>
        <w:ind w:left="7260" w:hanging="360"/>
      </w:pPr>
      <w:rPr>
        <w:rFonts w:ascii="Symbol" w:hAnsi="Symbol" w:hint="default"/>
      </w:rPr>
    </w:lvl>
    <w:lvl w:ilvl="7" w:tplc="04090003" w:tentative="1">
      <w:start w:val="1"/>
      <w:numFmt w:val="bullet"/>
      <w:lvlText w:val="o"/>
      <w:lvlJc w:val="left"/>
      <w:pPr>
        <w:ind w:left="7980" w:hanging="360"/>
      </w:pPr>
      <w:rPr>
        <w:rFonts w:ascii="Courier New" w:hAnsi="Courier New" w:cs="Courier New" w:hint="default"/>
      </w:rPr>
    </w:lvl>
    <w:lvl w:ilvl="8" w:tplc="04090005" w:tentative="1">
      <w:start w:val="1"/>
      <w:numFmt w:val="bullet"/>
      <w:lvlText w:val=""/>
      <w:lvlJc w:val="left"/>
      <w:pPr>
        <w:ind w:left="8700" w:hanging="360"/>
      </w:pPr>
      <w:rPr>
        <w:rFonts w:ascii="Wingdings" w:hAnsi="Wingdings" w:hint="default"/>
      </w:rPr>
    </w:lvl>
  </w:abstractNum>
  <w:abstractNum w:abstractNumId="200">
    <w:nsid w:val="5D014AA1"/>
    <w:multiLevelType w:val="hybridMultilevel"/>
    <w:tmpl w:val="296A35AE"/>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1">
    <w:nsid w:val="5D530A86"/>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2">
    <w:nsid w:val="5D722E8F"/>
    <w:multiLevelType w:val="hybridMultilevel"/>
    <w:tmpl w:val="7E68F6A6"/>
    <w:lvl w:ilvl="0" w:tplc="04090011">
      <w:start w:val="1"/>
      <w:numFmt w:val="decimal"/>
      <w:lvlText w:val="%1)"/>
      <w:lvlJc w:val="left"/>
      <w:pPr>
        <w:ind w:left="780" w:hanging="360"/>
      </w:p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3">
    <w:nsid w:val="5DB82A2A"/>
    <w:multiLevelType w:val="hybridMultilevel"/>
    <w:tmpl w:val="323A5F4C"/>
    <w:lvl w:ilvl="0" w:tplc="04090011">
      <w:start w:val="1"/>
      <w:numFmt w:val="decimal"/>
      <w:lvlText w:val="%1)"/>
      <w:lvlJc w:val="left"/>
      <w:pPr>
        <w:ind w:left="2088" w:hanging="360"/>
      </w:pPr>
    </w:lvl>
    <w:lvl w:ilvl="1" w:tplc="04090019" w:tentative="1">
      <w:start w:val="1"/>
      <w:numFmt w:val="lowerLetter"/>
      <w:lvlText w:val="%2."/>
      <w:lvlJc w:val="left"/>
      <w:pPr>
        <w:ind w:left="2808" w:hanging="360"/>
      </w:pPr>
    </w:lvl>
    <w:lvl w:ilvl="2" w:tplc="0409001B" w:tentative="1">
      <w:start w:val="1"/>
      <w:numFmt w:val="lowerRoman"/>
      <w:lvlText w:val="%3."/>
      <w:lvlJc w:val="right"/>
      <w:pPr>
        <w:ind w:left="3528" w:hanging="180"/>
      </w:pPr>
    </w:lvl>
    <w:lvl w:ilvl="3" w:tplc="0409000F" w:tentative="1">
      <w:start w:val="1"/>
      <w:numFmt w:val="decimal"/>
      <w:lvlText w:val="%4."/>
      <w:lvlJc w:val="left"/>
      <w:pPr>
        <w:ind w:left="4248" w:hanging="360"/>
      </w:pPr>
    </w:lvl>
    <w:lvl w:ilvl="4" w:tplc="04090019" w:tentative="1">
      <w:start w:val="1"/>
      <w:numFmt w:val="lowerLetter"/>
      <w:lvlText w:val="%5."/>
      <w:lvlJc w:val="left"/>
      <w:pPr>
        <w:ind w:left="4968" w:hanging="360"/>
      </w:pPr>
    </w:lvl>
    <w:lvl w:ilvl="5" w:tplc="0409001B" w:tentative="1">
      <w:start w:val="1"/>
      <w:numFmt w:val="lowerRoman"/>
      <w:lvlText w:val="%6."/>
      <w:lvlJc w:val="right"/>
      <w:pPr>
        <w:ind w:left="5688" w:hanging="180"/>
      </w:pPr>
    </w:lvl>
    <w:lvl w:ilvl="6" w:tplc="0409000F" w:tentative="1">
      <w:start w:val="1"/>
      <w:numFmt w:val="decimal"/>
      <w:lvlText w:val="%7."/>
      <w:lvlJc w:val="left"/>
      <w:pPr>
        <w:ind w:left="6408" w:hanging="360"/>
      </w:pPr>
    </w:lvl>
    <w:lvl w:ilvl="7" w:tplc="04090019" w:tentative="1">
      <w:start w:val="1"/>
      <w:numFmt w:val="lowerLetter"/>
      <w:lvlText w:val="%8."/>
      <w:lvlJc w:val="left"/>
      <w:pPr>
        <w:ind w:left="7128" w:hanging="360"/>
      </w:pPr>
    </w:lvl>
    <w:lvl w:ilvl="8" w:tplc="0409001B" w:tentative="1">
      <w:start w:val="1"/>
      <w:numFmt w:val="lowerRoman"/>
      <w:lvlText w:val="%9."/>
      <w:lvlJc w:val="right"/>
      <w:pPr>
        <w:ind w:left="7848" w:hanging="180"/>
      </w:pPr>
    </w:lvl>
  </w:abstractNum>
  <w:abstractNum w:abstractNumId="204">
    <w:nsid w:val="5E8026D4"/>
    <w:multiLevelType w:val="hybridMultilevel"/>
    <w:tmpl w:val="9E7CA8DC"/>
    <w:lvl w:ilvl="0" w:tplc="04090017">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05">
    <w:nsid w:val="5EC27C34"/>
    <w:multiLevelType w:val="hybridMultilevel"/>
    <w:tmpl w:val="4C0A8030"/>
    <w:lvl w:ilvl="0" w:tplc="04090011">
      <w:start w:val="1"/>
      <w:numFmt w:val="decimal"/>
      <w:lvlText w:val="%1)"/>
      <w:lvlJc w:val="left"/>
      <w:pPr>
        <w:tabs>
          <w:tab w:val="num" w:pos="840"/>
        </w:tabs>
        <w:ind w:left="840" w:hanging="42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6">
    <w:nsid w:val="5F120A31"/>
    <w:multiLevelType w:val="hybridMultilevel"/>
    <w:tmpl w:val="F5009F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7">
    <w:nsid w:val="5F213F10"/>
    <w:multiLevelType w:val="hybridMultilevel"/>
    <w:tmpl w:val="8B945460"/>
    <w:lvl w:ilvl="0" w:tplc="519C283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208">
    <w:nsid w:val="5F643FA0"/>
    <w:multiLevelType w:val="hybridMultilevel"/>
    <w:tmpl w:val="5B16EE76"/>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9">
    <w:nsid w:val="5FC55FA5"/>
    <w:multiLevelType w:val="hybridMultilevel"/>
    <w:tmpl w:val="43D4897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0">
    <w:nsid w:val="60C52E70"/>
    <w:multiLevelType w:val="hybridMultilevel"/>
    <w:tmpl w:val="67220824"/>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1">
    <w:nsid w:val="624C5B2A"/>
    <w:multiLevelType w:val="hybridMultilevel"/>
    <w:tmpl w:val="58925C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2">
    <w:nsid w:val="635170C2"/>
    <w:multiLevelType w:val="hybridMultilevel"/>
    <w:tmpl w:val="102E1A38"/>
    <w:lvl w:ilvl="0" w:tplc="35009582">
      <w:start w:val="1"/>
      <w:numFmt w:val="decimalEnclosedParen"/>
      <w:lvlText w:val="%1"/>
      <w:lvlJc w:val="left"/>
      <w:pPr>
        <w:tabs>
          <w:tab w:val="num" w:pos="780"/>
        </w:tabs>
        <w:ind w:left="780" w:hanging="420"/>
      </w:pPr>
      <w:rPr>
        <w:rFonts w:ascii="宋体" w:eastAsia="宋体" w:hAnsi="宋体" w:cs="Times New Roman" w:hint="default"/>
        <w:b w:val="0"/>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3">
    <w:nsid w:val="63A924A2"/>
    <w:multiLevelType w:val="hybridMultilevel"/>
    <w:tmpl w:val="E6783A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4">
    <w:nsid w:val="63B032F0"/>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5">
    <w:nsid w:val="63F45DA2"/>
    <w:multiLevelType w:val="hybridMultilevel"/>
    <w:tmpl w:val="358206E4"/>
    <w:lvl w:ilvl="0" w:tplc="04090011">
      <w:start w:val="1"/>
      <w:numFmt w:val="decimal"/>
      <w:lvlText w:val="%1)"/>
      <w:lvlJc w:val="left"/>
      <w:pPr>
        <w:ind w:left="81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6">
    <w:nsid w:val="641F4FCA"/>
    <w:multiLevelType w:val="hybridMultilevel"/>
    <w:tmpl w:val="898E7D3A"/>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17">
    <w:nsid w:val="64684452"/>
    <w:multiLevelType w:val="hybridMultilevel"/>
    <w:tmpl w:val="8992379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18">
    <w:nsid w:val="6495752D"/>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start w:val="1"/>
      <w:numFmt w:val="lowerRoman"/>
      <w:lvlText w:val="%3."/>
      <w:lvlJc w:val="right"/>
      <w:pPr>
        <w:tabs>
          <w:tab w:val="num" w:pos="1260"/>
        </w:tabs>
        <w:ind w:left="1260" w:hanging="420"/>
      </w:pPr>
    </w:lvl>
    <w:lvl w:ilvl="3" w:tplc="0409000F">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9">
    <w:nsid w:val="650D7F82"/>
    <w:multiLevelType w:val="hybridMultilevel"/>
    <w:tmpl w:val="E4C021A2"/>
    <w:lvl w:ilvl="0" w:tplc="58D692B2">
      <w:start w:val="1"/>
      <w:numFmt w:val="decimal"/>
      <w:lvlText w:val="%1、"/>
      <w:lvlJc w:val="left"/>
      <w:pPr>
        <w:ind w:left="3330" w:hanging="360"/>
      </w:pPr>
      <w:rPr>
        <w:rFonts w:cs="Times New Roman" w:hint="default"/>
        <w:color w:val="000000"/>
        <w:sz w:val="21"/>
        <w:szCs w:val="21"/>
      </w:rPr>
    </w:lvl>
    <w:lvl w:ilvl="1" w:tplc="04090019" w:tentative="1">
      <w:start w:val="1"/>
      <w:numFmt w:val="lowerLetter"/>
      <w:lvlText w:val="%2."/>
      <w:lvlJc w:val="left"/>
      <w:pPr>
        <w:ind w:left="4050" w:hanging="360"/>
      </w:pPr>
    </w:lvl>
    <w:lvl w:ilvl="2" w:tplc="0409001B" w:tentative="1">
      <w:start w:val="1"/>
      <w:numFmt w:val="lowerRoman"/>
      <w:lvlText w:val="%3."/>
      <w:lvlJc w:val="right"/>
      <w:pPr>
        <w:ind w:left="4770" w:hanging="180"/>
      </w:pPr>
    </w:lvl>
    <w:lvl w:ilvl="3" w:tplc="0409000F" w:tentative="1">
      <w:start w:val="1"/>
      <w:numFmt w:val="decimal"/>
      <w:lvlText w:val="%4."/>
      <w:lvlJc w:val="left"/>
      <w:pPr>
        <w:ind w:left="5490" w:hanging="360"/>
      </w:pPr>
    </w:lvl>
    <w:lvl w:ilvl="4" w:tplc="04090019" w:tentative="1">
      <w:start w:val="1"/>
      <w:numFmt w:val="lowerLetter"/>
      <w:lvlText w:val="%5."/>
      <w:lvlJc w:val="left"/>
      <w:pPr>
        <w:ind w:left="6210" w:hanging="360"/>
      </w:pPr>
    </w:lvl>
    <w:lvl w:ilvl="5" w:tplc="0409001B" w:tentative="1">
      <w:start w:val="1"/>
      <w:numFmt w:val="lowerRoman"/>
      <w:lvlText w:val="%6."/>
      <w:lvlJc w:val="right"/>
      <w:pPr>
        <w:ind w:left="6930" w:hanging="180"/>
      </w:pPr>
    </w:lvl>
    <w:lvl w:ilvl="6" w:tplc="0409000F" w:tentative="1">
      <w:start w:val="1"/>
      <w:numFmt w:val="decimal"/>
      <w:lvlText w:val="%7."/>
      <w:lvlJc w:val="left"/>
      <w:pPr>
        <w:ind w:left="7650" w:hanging="360"/>
      </w:pPr>
    </w:lvl>
    <w:lvl w:ilvl="7" w:tplc="04090019" w:tentative="1">
      <w:start w:val="1"/>
      <w:numFmt w:val="lowerLetter"/>
      <w:lvlText w:val="%8."/>
      <w:lvlJc w:val="left"/>
      <w:pPr>
        <w:ind w:left="8370" w:hanging="360"/>
      </w:pPr>
    </w:lvl>
    <w:lvl w:ilvl="8" w:tplc="0409001B" w:tentative="1">
      <w:start w:val="1"/>
      <w:numFmt w:val="lowerRoman"/>
      <w:lvlText w:val="%9."/>
      <w:lvlJc w:val="right"/>
      <w:pPr>
        <w:ind w:left="9090" w:hanging="180"/>
      </w:pPr>
    </w:lvl>
  </w:abstractNum>
  <w:abstractNum w:abstractNumId="220">
    <w:nsid w:val="66232569"/>
    <w:multiLevelType w:val="hybridMultilevel"/>
    <w:tmpl w:val="DAFEFED0"/>
    <w:lvl w:ilvl="0" w:tplc="0409000B">
      <w:start w:val="1"/>
      <w:numFmt w:val="bullet"/>
      <w:lvlText w:val=""/>
      <w:lvlJc w:val="left"/>
      <w:pPr>
        <w:ind w:left="2520" w:hanging="360"/>
      </w:pPr>
      <w:rPr>
        <w:rFonts w:ascii="Wingdings" w:hAnsi="Wingdings"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21">
    <w:nsid w:val="672E17AF"/>
    <w:multiLevelType w:val="hybridMultilevel"/>
    <w:tmpl w:val="A9F80E9E"/>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2">
    <w:nsid w:val="691C378B"/>
    <w:multiLevelType w:val="hybridMultilevel"/>
    <w:tmpl w:val="1D3E2E36"/>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3">
    <w:nsid w:val="693A2E30"/>
    <w:multiLevelType w:val="hybridMultilevel"/>
    <w:tmpl w:val="A8F08D9E"/>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24">
    <w:nsid w:val="69757A20"/>
    <w:multiLevelType w:val="hybridMultilevel"/>
    <w:tmpl w:val="86EEC6B4"/>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5">
    <w:nsid w:val="6A160A75"/>
    <w:multiLevelType w:val="hybridMultilevel"/>
    <w:tmpl w:val="24F8C996"/>
    <w:lvl w:ilvl="0" w:tplc="04090019">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26">
    <w:nsid w:val="6B1308D0"/>
    <w:multiLevelType w:val="hybridMultilevel"/>
    <w:tmpl w:val="A2C007C0"/>
    <w:lvl w:ilvl="0" w:tplc="0409000B">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27">
    <w:nsid w:val="6B793C9D"/>
    <w:multiLevelType w:val="hybridMultilevel"/>
    <w:tmpl w:val="1A186DDE"/>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8">
    <w:nsid w:val="6B823A72"/>
    <w:multiLevelType w:val="hybridMultilevel"/>
    <w:tmpl w:val="ED848FE2"/>
    <w:lvl w:ilvl="0" w:tplc="578E77D0">
      <w:start w:val="1"/>
      <w:numFmt w:val="decimal"/>
      <w:suff w:val="nothing"/>
      <w:lvlText w:val="%1、"/>
      <w:lvlJc w:val="left"/>
      <w:pPr>
        <w:ind w:left="720" w:hanging="360"/>
      </w:pPr>
      <w:rPr>
        <w:rFonts w:cs="Times New Roman" w:hint="default"/>
        <w:i w:val="0"/>
        <w:color w:val="000000"/>
        <w:sz w:val="21"/>
        <w:szCs w:val="21"/>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9">
    <w:nsid w:val="6BD63E80"/>
    <w:multiLevelType w:val="hybridMultilevel"/>
    <w:tmpl w:val="FC70D6F6"/>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0">
    <w:nsid w:val="6C7E6FAA"/>
    <w:multiLevelType w:val="hybridMultilevel"/>
    <w:tmpl w:val="C4E4F554"/>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31">
    <w:nsid w:val="6CF70FE5"/>
    <w:multiLevelType w:val="hybridMultilevel"/>
    <w:tmpl w:val="B868E112"/>
    <w:lvl w:ilvl="0" w:tplc="28CE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2">
    <w:nsid w:val="6D772DFE"/>
    <w:multiLevelType w:val="hybridMultilevel"/>
    <w:tmpl w:val="6DF6D712"/>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33">
    <w:nsid w:val="6E70203D"/>
    <w:multiLevelType w:val="hybridMultilevel"/>
    <w:tmpl w:val="D31C664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4">
    <w:nsid w:val="6EB55EB6"/>
    <w:multiLevelType w:val="hybridMultilevel"/>
    <w:tmpl w:val="82EC289C"/>
    <w:lvl w:ilvl="0" w:tplc="538A26E0">
      <w:start w:val="1"/>
      <w:numFmt w:val="decimal"/>
      <w:lvlText w:val="%1、"/>
      <w:lvlJc w:val="left"/>
      <w:pPr>
        <w:tabs>
          <w:tab w:val="num" w:pos="420"/>
        </w:tabs>
        <w:ind w:left="420" w:hanging="420"/>
      </w:pPr>
      <w:rPr>
        <w:rFonts w:ascii="宋体" w:hAnsi="宋体" w:cs="Times New Roman" w:hint="default"/>
        <w:color w:val="auto"/>
      </w:rPr>
    </w:lvl>
    <w:lvl w:ilvl="1" w:tplc="04090011">
      <w:start w:val="1"/>
      <w:numFmt w:val="decimal"/>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5">
    <w:nsid w:val="6EBC72DE"/>
    <w:multiLevelType w:val="hybridMultilevel"/>
    <w:tmpl w:val="F6A818D4"/>
    <w:lvl w:ilvl="0" w:tplc="0409000D">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36">
    <w:nsid w:val="6F1251C5"/>
    <w:multiLevelType w:val="hybridMultilevel"/>
    <w:tmpl w:val="611E52AA"/>
    <w:lvl w:ilvl="0" w:tplc="0409000B">
      <w:start w:val="1"/>
      <w:numFmt w:val="bullet"/>
      <w:lvlText w:val=""/>
      <w:lvlJc w:val="left"/>
      <w:pPr>
        <w:ind w:left="1140" w:hanging="360"/>
      </w:pPr>
      <w:rPr>
        <w:rFonts w:ascii="Wingdings" w:hAnsi="Wingdings"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237">
    <w:nsid w:val="6F1F4D33"/>
    <w:multiLevelType w:val="hybridMultilevel"/>
    <w:tmpl w:val="D44CFC4C"/>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8">
    <w:nsid w:val="6F363ECE"/>
    <w:multiLevelType w:val="hybridMultilevel"/>
    <w:tmpl w:val="EE1C48F2"/>
    <w:lvl w:ilvl="0" w:tplc="7E74930A">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abstractNum w:abstractNumId="239">
    <w:nsid w:val="6FD46382"/>
    <w:multiLevelType w:val="hybridMultilevel"/>
    <w:tmpl w:val="F08A92EE"/>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0">
    <w:nsid w:val="6FD50731"/>
    <w:multiLevelType w:val="hybridMultilevel"/>
    <w:tmpl w:val="A10E39BC"/>
    <w:lvl w:ilvl="0" w:tplc="7E74930A">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1">
    <w:nsid w:val="6FDF18D7"/>
    <w:multiLevelType w:val="hybridMultilevel"/>
    <w:tmpl w:val="E16C9088"/>
    <w:lvl w:ilvl="0" w:tplc="1A2424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2">
    <w:nsid w:val="70A410C7"/>
    <w:multiLevelType w:val="hybridMultilevel"/>
    <w:tmpl w:val="F0743C18"/>
    <w:lvl w:ilvl="0" w:tplc="BC4C1F06">
      <w:start w:val="1"/>
      <w:numFmt w:val="decimal"/>
      <w:lvlText w:val="%1）"/>
      <w:lvlJc w:val="left"/>
      <w:pPr>
        <w:tabs>
          <w:tab w:val="num" w:pos="1875"/>
        </w:tabs>
        <w:ind w:left="1875" w:hanging="420"/>
      </w:pPr>
      <w:rPr>
        <w:rFonts w:ascii="宋体" w:eastAsia="宋体" w:hAnsi="宋体" w:cs="Times New Roman"/>
      </w:rPr>
    </w:lvl>
    <w:lvl w:ilvl="1" w:tplc="8ADC9D88">
      <w:start w:val="1"/>
      <w:numFmt w:val="decimalEnclosedParen"/>
      <w:lvlText w:val="%2"/>
      <w:lvlJc w:val="left"/>
      <w:pPr>
        <w:tabs>
          <w:tab w:val="num" w:pos="780"/>
        </w:tabs>
        <w:ind w:left="780" w:hanging="420"/>
      </w:pPr>
      <w:rPr>
        <w:rFonts w:ascii="宋体" w:eastAsia="宋体" w:hAnsi="宋体" w:cs="Times New Roman"/>
        <w:lang w:val="en-US"/>
      </w:rPr>
    </w:lvl>
    <w:lvl w:ilvl="2" w:tplc="04090011">
      <w:start w:val="1"/>
      <w:numFmt w:val="decimal"/>
      <w:lvlText w:val="%3)"/>
      <w:lvlJc w:val="left"/>
      <w:pPr>
        <w:tabs>
          <w:tab w:val="num" w:pos="1500"/>
        </w:tabs>
        <w:ind w:left="1500" w:hanging="420"/>
      </w:pPr>
    </w:lvl>
    <w:lvl w:ilvl="3" w:tplc="C66214CE">
      <w:start w:val="2"/>
      <w:numFmt w:val="decimal"/>
      <w:lvlText w:val="%4."/>
      <w:lvlJc w:val="left"/>
      <w:pPr>
        <w:ind w:left="360" w:hanging="360"/>
      </w:pPr>
      <w:rPr>
        <w:rFonts w:hint="default"/>
      </w:rPr>
    </w:lvl>
    <w:lvl w:ilvl="4" w:tplc="04090019" w:tentative="1">
      <w:start w:val="1"/>
      <w:numFmt w:val="lowerLetter"/>
      <w:lvlText w:val="%5)"/>
      <w:lvlJc w:val="left"/>
      <w:pPr>
        <w:tabs>
          <w:tab w:val="num" w:pos="2835"/>
        </w:tabs>
        <w:ind w:left="2835" w:hanging="420"/>
      </w:pPr>
    </w:lvl>
    <w:lvl w:ilvl="5" w:tplc="0409001B" w:tentative="1">
      <w:start w:val="1"/>
      <w:numFmt w:val="lowerRoman"/>
      <w:lvlText w:val="%6."/>
      <w:lvlJc w:val="right"/>
      <w:pPr>
        <w:tabs>
          <w:tab w:val="num" w:pos="3255"/>
        </w:tabs>
        <w:ind w:left="3255" w:hanging="420"/>
      </w:pPr>
    </w:lvl>
    <w:lvl w:ilvl="6" w:tplc="0409000F" w:tentative="1">
      <w:start w:val="1"/>
      <w:numFmt w:val="decimal"/>
      <w:lvlText w:val="%7."/>
      <w:lvlJc w:val="left"/>
      <w:pPr>
        <w:tabs>
          <w:tab w:val="num" w:pos="3675"/>
        </w:tabs>
        <w:ind w:left="3675" w:hanging="420"/>
      </w:pPr>
    </w:lvl>
    <w:lvl w:ilvl="7" w:tplc="04090019" w:tentative="1">
      <w:start w:val="1"/>
      <w:numFmt w:val="lowerLetter"/>
      <w:lvlText w:val="%8)"/>
      <w:lvlJc w:val="left"/>
      <w:pPr>
        <w:tabs>
          <w:tab w:val="num" w:pos="4095"/>
        </w:tabs>
        <w:ind w:left="4095" w:hanging="420"/>
      </w:pPr>
    </w:lvl>
    <w:lvl w:ilvl="8" w:tplc="0409001B" w:tentative="1">
      <w:start w:val="1"/>
      <w:numFmt w:val="lowerRoman"/>
      <w:lvlText w:val="%9."/>
      <w:lvlJc w:val="right"/>
      <w:pPr>
        <w:tabs>
          <w:tab w:val="num" w:pos="4515"/>
        </w:tabs>
        <w:ind w:left="4515" w:hanging="420"/>
      </w:pPr>
    </w:lvl>
  </w:abstractNum>
  <w:abstractNum w:abstractNumId="243">
    <w:nsid w:val="70FA7340"/>
    <w:multiLevelType w:val="hybridMultilevel"/>
    <w:tmpl w:val="7E3403A6"/>
    <w:lvl w:ilvl="0" w:tplc="0409001B">
      <w:start w:val="1"/>
      <w:numFmt w:val="lowerRoman"/>
      <w:lvlText w:val="%1."/>
      <w:lvlJc w:val="right"/>
      <w:pPr>
        <w:ind w:left="3312" w:hanging="360"/>
      </w:pPr>
    </w:lvl>
    <w:lvl w:ilvl="1" w:tplc="04090019" w:tentative="1">
      <w:start w:val="1"/>
      <w:numFmt w:val="lowerLetter"/>
      <w:lvlText w:val="%2."/>
      <w:lvlJc w:val="left"/>
      <w:pPr>
        <w:ind w:left="4032" w:hanging="360"/>
      </w:pPr>
    </w:lvl>
    <w:lvl w:ilvl="2" w:tplc="0409001B" w:tentative="1">
      <w:start w:val="1"/>
      <w:numFmt w:val="lowerRoman"/>
      <w:lvlText w:val="%3."/>
      <w:lvlJc w:val="right"/>
      <w:pPr>
        <w:ind w:left="4752" w:hanging="180"/>
      </w:pPr>
    </w:lvl>
    <w:lvl w:ilvl="3" w:tplc="0409000F" w:tentative="1">
      <w:start w:val="1"/>
      <w:numFmt w:val="decimal"/>
      <w:lvlText w:val="%4."/>
      <w:lvlJc w:val="left"/>
      <w:pPr>
        <w:ind w:left="5472" w:hanging="360"/>
      </w:pPr>
    </w:lvl>
    <w:lvl w:ilvl="4" w:tplc="04090019" w:tentative="1">
      <w:start w:val="1"/>
      <w:numFmt w:val="lowerLetter"/>
      <w:lvlText w:val="%5."/>
      <w:lvlJc w:val="left"/>
      <w:pPr>
        <w:ind w:left="6192" w:hanging="360"/>
      </w:pPr>
    </w:lvl>
    <w:lvl w:ilvl="5" w:tplc="0409001B" w:tentative="1">
      <w:start w:val="1"/>
      <w:numFmt w:val="lowerRoman"/>
      <w:lvlText w:val="%6."/>
      <w:lvlJc w:val="right"/>
      <w:pPr>
        <w:ind w:left="6912" w:hanging="180"/>
      </w:pPr>
    </w:lvl>
    <w:lvl w:ilvl="6" w:tplc="0409000F" w:tentative="1">
      <w:start w:val="1"/>
      <w:numFmt w:val="decimal"/>
      <w:lvlText w:val="%7."/>
      <w:lvlJc w:val="left"/>
      <w:pPr>
        <w:ind w:left="7632" w:hanging="360"/>
      </w:pPr>
    </w:lvl>
    <w:lvl w:ilvl="7" w:tplc="04090019" w:tentative="1">
      <w:start w:val="1"/>
      <w:numFmt w:val="lowerLetter"/>
      <w:lvlText w:val="%8."/>
      <w:lvlJc w:val="left"/>
      <w:pPr>
        <w:ind w:left="8352" w:hanging="360"/>
      </w:pPr>
    </w:lvl>
    <w:lvl w:ilvl="8" w:tplc="0409001B" w:tentative="1">
      <w:start w:val="1"/>
      <w:numFmt w:val="lowerRoman"/>
      <w:lvlText w:val="%9."/>
      <w:lvlJc w:val="right"/>
      <w:pPr>
        <w:ind w:left="9072" w:hanging="180"/>
      </w:pPr>
    </w:lvl>
  </w:abstractNum>
  <w:abstractNum w:abstractNumId="244">
    <w:nsid w:val="71435D28"/>
    <w:multiLevelType w:val="hybridMultilevel"/>
    <w:tmpl w:val="146CDEB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5">
    <w:nsid w:val="7285286C"/>
    <w:multiLevelType w:val="hybridMultilevel"/>
    <w:tmpl w:val="F37EB4BE"/>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46">
    <w:nsid w:val="732D4F5E"/>
    <w:multiLevelType w:val="hybridMultilevel"/>
    <w:tmpl w:val="3070AA9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7">
    <w:nsid w:val="73571598"/>
    <w:multiLevelType w:val="hybridMultilevel"/>
    <w:tmpl w:val="2B92026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48">
    <w:nsid w:val="7370659C"/>
    <w:multiLevelType w:val="hybridMultilevel"/>
    <w:tmpl w:val="B2FA9462"/>
    <w:lvl w:ilvl="0" w:tplc="AAB8FA00">
      <w:start w:val="1"/>
      <w:numFmt w:val="decimal"/>
      <w:lvlText w:val="%1、"/>
      <w:lvlJc w:val="left"/>
      <w:pPr>
        <w:tabs>
          <w:tab w:val="num" w:pos="360"/>
        </w:tabs>
        <w:ind w:left="360" w:hanging="360"/>
      </w:pPr>
      <w:rPr>
        <w:rFonts w:hint="default"/>
        <w:i w:val="0"/>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9">
    <w:nsid w:val="73D623CC"/>
    <w:multiLevelType w:val="hybridMultilevel"/>
    <w:tmpl w:val="F8349C04"/>
    <w:lvl w:ilvl="0" w:tplc="04090017">
      <w:start w:val="1"/>
      <w:numFmt w:val="lowerLetter"/>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50">
    <w:nsid w:val="74861397"/>
    <w:multiLevelType w:val="hybridMultilevel"/>
    <w:tmpl w:val="5A98DBFC"/>
    <w:lvl w:ilvl="0" w:tplc="AAB8FA00">
      <w:start w:val="1"/>
      <w:numFmt w:val="decimal"/>
      <w:lvlText w:val="%1、"/>
      <w:lvlJc w:val="left"/>
      <w:pPr>
        <w:tabs>
          <w:tab w:val="num" w:pos="360"/>
        </w:tabs>
        <w:ind w:left="360" w:hanging="360"/>
      </w:pPr>
      <w:rPr>
        <w:rFonts w:hint="default"/>
      </w:rPr>
    </w:lvl>
    <w:lvl w:ilvl="1" w:tplc="4F3C3AEA">
      <w:start w:val="1"/>
      <w:numFmt w:val="decimalEnclosedParen"/>
      <w:lvlText w:val="%2"/>
      <w:lvlJc w:val="left"/>
      <w:pPr>
        <w:tabs>
          <w:tab w:val="num" w:pos="780"/>
        </w:tabs>
        <w:ind w:left="780" w:hanging="420"/>
      </w:pPr>
      <w:rPr>
        <w:rFonts w:ascii="宋体" w:eastAsia="宋体" w:hAnsi="宋体" w:cs="Times New Roman" w:hint="default"/>
      </w:rPr>
    </w:lvl>
    <w:lvl w:ilvl="2" w:tplc="B00A0290">
      <w:start w:val="1"/>
      <w:numFmt w:val="bullet"/>
      <w:pStyle w:val="1"/>
      <w:lvlText w:val=""/>
      <w:lvlJc w:val="left"/>
      <w:pPr>
        <w:tabs>
          <w:tab w:val="num" w:pos="1260"/>
        </w:tabs>
        <w:ind w:left="1260" w:hanging="420"/>
      </w:pPr>
      <w:rPr>
        <w:rFonts w:ascii="Wingdings" w:hAnsi="Wingdings" w:hint="default"/>
      </w:rPr>
    </w:lvl>
    <w:lvl w:ilvl="3" w:tplc="0409000F">
      <w:start w:val="1"/>
      <w:numFmt w:val="decimal"/>
      <w:lvlText w:val="%4."/>
      <w:lvlJc w:val="left"/>
      <w:pPr>
        <w:tabs>
          <w:tab w:val="num" w:pos="1680"/>
        </w:tabs>
        <w:ind w:left="1680" w:hanging="420"/>
      </w:pPr>
    </w:lvl>
    <w:lvl w:ilvl="4" w:tplc="0409000B">
      <w:start w:val="1"/>
      <w:numFmt w:val="bullet"/>
      <w:lvlText w:val=""/>
      <w:lvlJc w:val="left"/>
      <w:pPr>
        <w:tabs>
          <w:tab w:val="num" w:pos="2100"/>
        </w:tabs>
        <w:ind w:left="2100" w:hanging="420"/>
      </w:pPr>
      <w:rPr>
        <w:rFonts w:ascii="Wingdings" w:hAnsi="Wingdings" w:hint="default"/>
      </w:r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1">
    <w:nsid w:val="74A36A83"/>
    <w:multiLevelType w:val="hybridMultilevel"/>
    <w:tmpl w:val="1E865B30"/>
    <w:lvl w:ilvl="0" w:tplc="7E74930A">
      <w:start w:val="1"/>
      <w:numFmt w:val="decimal"/>
      <w:lvlText w:val="%1、"/>
      <w:lvlJc w:val="left"/>
      <w:pPr>
        <w:tabs>
          <w:tab w:val="num" w:pos="360"/>
        </w:tabs>
        <w:ind w:left="360" w:hanging="360"/>
      </w:pPr>
      <w:rPr>
        <w:rFonts w:hint="default"/>
      </w:rPr>
    </w:lvl>
    <w:lvl w:ilvl="1" w:tplc="E45A12B6">
      <w:start w:val="1"/>
      <w:numFmt w:val="decimalEnclosedParen"/>
      <w:lvlText w:val="%2"/>
      <w:lvlJc w:val="left"/>
      <w:pPr>
        <w:tabs>
          <w:tab w:val="num" w:pos="780"/>
        </w:tabs>
        <w:ind w:left="780" w:hanging="420"/>
      </w:pPr>
      <w:rPr>
        <w:rFonts w:ascii="宋体" w:eastAsia="宋体" w:hAnsi="宋体" w:cs="Times New Roman" w:hint="default"/>
        <w:lang w:val="en-US"/>
      </w:rPr>
    </w:lvl>
    <w:lvl w:ilvl="2" w:tplc="04090011">
      <w:start w:val="1"/>
      <w:numFmt w:val="decimal"/>
      <w:lvlText w:val="%3)"/>
      <w:lvlJc w:val="left"/>
      <w:pPr>
        <w:tabs>
          <w:tab w:val="num" w:pos="1140"/>
        </w:tabs>
        <w:ind w:left="1140" w:hanging="420"/>
      </w:pPr>
      <w:rPr>
        <w:rFonts w:hint="default"/>
      </w:r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52">
    <w:nsid w:val="74C576AB"/>
    <w:multiLevelType w:val="hybridMultilevel"/>
    <w:tmpl w:val="9A68382E"/>
    <w:lvl w:ilvl="0" w:tplc="04090019">
      <w:start w:val="1"/>
      <w:numFmt w:val="low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53">
    <w:nsid w:val="75592E1A"/>
    <w:multiLevelType w:val="hybridMultilevel"/>
    <w:tmpl w:val="2F1E079C"/>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54">
    <w:nsid w:val="76707B5F"/>
    <w:multiLevelType w:val="hybridMultilevel"/>
    <w:tmpl w:val="99302CA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5">
    <w:nsid w:val="771E12A4"/>
    <w:multiLevelType w:val="hybridMultilevel"/>
    <w:tmpl w:val="8B2EE9FA"/>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6">
    <w:nsid w:val="77775DCA"/>
    <w:multiLevelType w:val="hybridMultilevel"/>
    <w:tmpl w:val="6D10A060"/>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57">
    <w:nsid w:val="777A4994"/>
    <w:multiLevelType w:val="hybridMultilevel"/>
    <w:tmpl w:val="E16C9088"/>
    <w:lvl w:ilvl="0" w:tplc="1A2424FA">
      <w:start w:val="1"/>
      <w:numFmt w:val="decimal"/>
      <w:lvlText w:val="%1."/>
      <w:lvlJc w:val="left"/>
      <w:pPr>
        <w:ind w:left="720" w:hanging="360"/>
      </w:pPr>
      <w:rPr>
        <w:rFont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8">
    <w:nsid w:val="77D03EE6"/>
    <w:multiLevelType w:val="hybridMultilevel"/>
    <w:tmpl w:val="7A6E6022"/>
    <w:lvl w:ilvl="0" w:tplc="04090003">
      <w:start w:val="1"/>
      <w:numFmt w:val="bullet"/>
      <w:lvlText w:val=""/>
      <w:lvlJc w:val="left"/>
      <w:pPr>
        <w:ind w:left="4032" w:hanging="360"/>
      </w:pPr>
      <w:rPr>
        <w:rFonts w:ascii="Wingdings" w:hAnsi="Wingdings" w:hint="default"/>
      </w:rPr>
    </w:lvl>
    <w:lvl w:ilvl="1" w:tplc="04090003" w:tentative="1">
      <w:start w:val="1"/>
      <w:numFmt w:val="bullet"/>
      <w:lvlText w:val="o"/>
      <w:lvlJc w:val="left"/>
      <w:pPr>
        <w:ind w:left="4752" w:hanging="360"/>
      </w:pPr>
      <w:rPr>
        <w:rFonts w:ascii="Courier New" w:hAnsi="Courier New" w:cs="Courier New" w:hint="default"/>
      </w:rPr>
    </w:lvl>
    <w:lvl w:ilvl="2" w:tplc="04090005" w:tentative="1">
      <w:start w:val="1"/>
      <w:numFmt w:val="bullet"/>
      <w:lvlText w:val=""/>
      <w:lvlJc w:val="left"/>
      <w:pPr>
        <w:ind w:left="5472" w:hanging="360"/>
      </w:pPr>
      <w:rPr>
        <w:rFonts w:ascii="Wingdings" w:hAnsi="Wingdings" w:hint="default"/>
      </w:rPr>
    </w:lvl>
    <w:lvl w:ilvl="3" w:tplc="04090001" w:tentative="1">
      <w:start w:val="1"/>
      <w:numFmt w:val="bullet"/>
      <w:lvlText w:val=""/>
      <w:lvlJc w:val="left"/>
      <w:pPr>
        <w:ind w:left="6192" w:hanging="360"/>
      </w:pPr>
      <w:rPr>
        <w:rFonts w:ascii="Symbol" w:hAnsi="Symbol" w:hint="default"/>
      </w:rPr>
    </w:lvl>
    <w:lvl w:ilvl="4" w:tplc="04090003" w:tentative="1">
      <w:start w:val="1"/>
      <w:numFmt w:val="bullet"/>
      <w:lvlText w:val="o"/>
      <w:lvlJc w:val="left"/>
      <w:pPr>
        <w:ind w:left="6912" w:hanging="360"/>
      </w:pPr>
      <w:rPr>
        <w:rFonts w:ascii="Courier New" w:hAnsi="Courier New" w:cs="Courier New" w:hint="default"/>
      </w:rPr>
    </w:lvl>
    <w:lvl w:ilvl="5" w:tplc="04090005" w:tentative="1">
      <w:start w:val="1"/>
      <w:numFmt w:val="bullet"/>
      <w:lvlText w:val=""/>
      <w:lvlJc w:val="left"/>
      <w:pPr>
        <w:ind w:left="7632" w:hanging="360"/>
      </w:pPr>
      <w:rPr>
        <w:rFonts w:ascii="Wingdings" w:hAnsi="Wingdings" w:hint="default"/>
      </w:rPr>
    </w:lvl>
    <w:lvl w:ilvl="6" w:tplc="04090001" w:tentative="1">
      <w:start w:val="1"/>
      <w:numFmt w:val="bullet"/>
      <w:lvlText w:val=""/>
      <w:lvlJc w:val="left"/>
      <w:pPr>
        <w:ind w:left="8352" w:hanging="360"/>
      </w:pPr>
      <w:rPr>
        <w:rFonts w:ascii="Symbol" w:hAnsi="Symbol" w:hint="default"/>
      </w:rPr>
    </w:lvl>
    <w:lvl w:ilvl="7" w:tplc="04090003" w:tentative="1">
      <w:start w:val="1"/>
      <w:numFmt w:val="bullet"/>
      <w:lvlText w:val="o"/>
      <w:lvlJc w:val="left"/>
      <w:pPr>
        <w:ind w:left="9072" w:hanging="360"/>
      </w:pPr>
      <w:rPr>
        <w:rFonts w:ascii="Courier New" w:hAnsi="Courier New" w:cs="Courier New" w:hint="default"/>
      </w:rPr>
    </w:lvl>
    <w:lvl w:ilvl="8" w:tplc="04090005" w:tentative="1">
      <w:start w:val="1"/>
      <w:numFmt w:val="bullet"/>
      <w:lvlText w:val=""/>
      <w:lvlJc w:val="left"/>
      <w:pPr>
        <w:ind w:left="9792" w:hanging="360"/>
      </w:pPr>
      <w:rPr>
        <w:rFonts w:ascii="Wingdings" w:hAnsi="Wingdings" w:hint="default"/>
      </w:rPr>
    </w:lvl>
  </w:abstractNum>
  <w:abstractNum w:abstractNumId="259">
    <w:nsid w:val="782C08DE"/>
    <w:multiLevelType w:val="hybridMultilevel"/>
    <w:tmpl w:val="05223050"/>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0">
    <w:nsid w:val="789F3DF7"/>
    <w:multiLevelType w:val="hybridMultilevel"/>
    <w:tmpl w:val="F36E4600"/>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61">
    <w:nsid w:val="78B6415A"/>
    <w:multiLevelType w:val="hybridMultilevel"/>
    <w:tmpl w:val="D45A19E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2">
    <w:nsid w:val="78DD0A1E"/>
    <w:multiLevelType w:val="hybridMultilevel"/>
    <w:tmpl w:val="71F0809E"/>
    <w:lvl w:ilvl="0" w:tplc="0409000B">
      <w:start w:val="1"/>
      <w:numFmt w:val="bullet"/>
      <w:lvlText w:val=""/>
      <w:lvlJc w:val="left"/>
      <w:pPr>
        <w:ind w:left="1636" w:hanging="360"/>
      </w:pPr>
      <w:rPr>
        <w:rFonts w:ascii="Wingdings" w:hAnsi="Wingdings" w:hint="default"/>
      </w:rPr>
    </w:lvl>
    <w:lvl w:ilvl="1" w:tplc="04090003" w:tentative="1">
      <w:start w:val="1"/>
      <w:numFmt w:val="bullet"/>
      <w:lvlText w:val="o"/>
      <w:lvlJc w:val="left"/>
      <w:pPr>
        <w:ind w:left="3312" w:hanging="360"/>
      </w:pPr>
      <w:rPr>
        <w:rFonts w:ascii="Courier New" w:hAnsi="Courier New" w:cs="Courier New" w:hint="default"/>
      </w:rPr>
    </w:lvl>
    <w:lvl w:ilvl="2" w:tplc="04090005" w:tentative="1">
      <w:start w:val="1"/>
      <w:numFmt w:val="bullet"/>
      <w:lvlText w:val=""/>
      <w:lvlJc w:val="left"/>
      <w:pPr>
        <w:ind w:left="4032" w:hanging="360"/>
      </w:pPr>
      <w:rPr>
        <w:rFonts w:ascii="Wingdings" w:hAnsi="Wingdings" w:hint="default"/>
      </w:rPr>
    </w:lvl>
    <w:lvl w:ilvl="3" w:tplc="04090001" w:tentative="1">
      <w:start w:val="1"/>
      <w:numFmt w:val="bullet"/>
      <w:lvlText w:val=""/>
      <w:lvlJc w:val="left"/>
      <w:pPr>
        <w:ind w:left="4752" w:hanging="360"/>
      </w:pPr>
      <w:rPr>
        <w:rFonts w:ascii="Symbol" w:hAnsi="Symbol" w:hint="default"/>
      </w:rPr>
    </w:lvl>
    <w:lvl w:ilvl="4" w:tplc="04090003" w:tentative="1">
      <w:start w:val="1"/>
      <w:numFmt w:val="bullet"/>
      <w:lvlText w:val="o"/>
      <w:lvlJc w:val="left"/>
      <w:pPr>
        <w:ind w:left="5472" w:hanging="360"/>
      </w:pPr>
      <w:rPr>
        <w:rFonts w:ascii="Courier New" w:hAnsi="Courier New" w:cs="Courier New" w:hint="default"/>
      </w:rPr>
    </w:lvl>
    <w:lvl w:ilvl="5" w:tplc="04090005" w:tentative="1">
      <w:start w:val="1"/>
      <w:numFmt w:val="bullet"/>
      <w:lvlText w:val=""/>
      <w:lvlJc w:val="left"/>
      <w:pPr>
        <w:ind w:left="6192" w:hanging="360"/>
      </w:pPr>
      <w:rPr>
        <w:rFonts w:ascii="Wingdings" w:hAnsi="Wingdings" w:hint="default"/>
      </w:rPr>
    </w:lvl>
    <w:lvl w:ilvl="6" w:tplc="04090001" w:tentative="1">
      <w:start w:val="1"/>
      <w:numFmt w:val="bullet"/>
      <w:lvlText w:val=""/>
      <w:lvlJc w:val="left"/>
      <w:pPr>
        <w:ind w:left="6912" w:hanging="360"/>
      </w:pPr>
      <w:rPr>
        <w:rFonts w:ascii="Symbol" w:hAnsi="Symbol" w:hint="default"/>
      </w:rPr>
    </w:lvl>
    <w:lvl w:ilvl="7" w:tplc="04090003" w:tentative="1">
      <w:start w:val="1"/>
      <w:numFmt w:val="bullet"/>
      <w:lvlText w:val="o"/>
      <w:lvlJc w:val="left"/>
      <w:pPr>
        <w:ind w:left="7632" w:hanging="360"/>
      </w:pPr>
      <w:rPr>
        <w:rFonts w:ascii="Courier New" w:hAnsi="Courier New" w:cs="Courier New" w:hint="default"/>
      </w:rPr>
    </w:lvl>
    <w:lvl w:ilvl="8" w:tplc="04090005" w:tentative="1">
      <w:start w:val="1"/>
      <w:numFmt w:val="bullet"/>
      <w:lvlText w:val=""/>
      <w:lvlJc w:val="left"/>
      <w:pPr>
        <w:ind w:left="8352" w:hanging="360"/>
      </w:pPr>
      <w:rPr>
        <w:rFonts w:ascii="Wingdings" w:hAnsi="Wingdings" w:hint="default"/>
      </w:rPr>
    </w:lvl>
  </w:abstractNum>
  <w:abstractNum w:abstractNumId="263">
    <w:nsid w:val="79127253"/>
    <w:multiLevelType w:val="hybridMultilevel"/>
    <w:tmpl w:val="4DFAD28E"/>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64">
    <w:nsid w:val="79241D96"/>
    <w:multiLevelType w:val="hybridMultilevel"/>
    <w:tmpl w:val="2F1E079C"/>
    <w:lvl w:ilvl="0" w:tplc="7E74930A">
      <w:start w:val="1"/>
      <w:numFmt w:val="decimal"/>
      <w:lvlText w:val="%1、"/>
      <w:lvlJc w:val="left"/>
      <w:pPr>
        <w:tabs>
          <w:tab w:val="num" w:pos="360"/>
        </w:tabs>
        <w:ind w:left="360" w:hanging="360"/>
      </w:pPr>
      <w:rPr>
        <w:rFonts w:hint="default"/>
      </w:rPr>
    </w:lvl>
    <w:lvl w:ilvl="1" w:tplc="A464FE7A">
      <w:start w:val="1"/>
      <w:numFmt w:val="decimalEnclosedParen"/>
      <w:lvlText w:val="%2"/>
      <w:lvlJc w:val="left"/>
      <w:pPr>
        <w:tabs>
          <w:tab w:val="num" w:pos="780"/>
        </w:tabs>
        <w:ind w:left="780" w:hanging="420"/>
      </w:pPr>
      <w:rPr>
        <w:rFonts w:ascii="宋体" w:eastAsia="宋体" w:hAnsi="宋体" w:cs="Times New Roman" w:hint="default"/>
        <w:i w:val="0"/>
      </w:rPr>
    </w:lvl>
    <w:lvl w:ilvl="2" w:tplc="0409001B" w:tentative="1">
      <w:start w:val="1"/>
      <w:numFmt w:val="lowerRoman"/>
      <w:lvlText w:val="%3."/>
      <w:lvlJc w:val="right"/>
      <w:pPr>
        <w:tabs>
          <w:tab w:val="num" w:pos="900"/>
        </w:tabs>
        <w:ind w:left="900" w:hanging="420"/>
      </w:pPr>
    </w:lvl>
    <w:lvl w:ilvl="3" w:tplc="0409000F" w:tentative="1">
      <w:start w:val="1"/>
      <w:numFmt w:val="decimal"/>
      <w:lvlText w:val="%4."/>
      <w:lvlJc w:val="left"/>
      <w:pPr>
        <w:tabs>
          <w:tab w:val="num" w:pos="1320"/>
        </w:tabs>
        <w:ind w:left="1320" w:hanging="420"/>
      </w:pPr>
    </w:lvl>
    <w:lvl w:ilvl="4" w:tplc="04090019" w:tentative="1">
      <w:start w:val="1"/>
      <w:numFmt w:val="lowerLetter"/>
      <w:lvlText w:val="%5)"/>
      <w:lvlJc w:val="left"/>
      <w:pPr>
        <w:tabs>
          <w:tab w:val="num" w:pos="1740"/>
        </w:tabs>
        <w:ind w:left="1740" w:hanging="420"/>
      </w:pPr>
    </w:lvl>
    <w:lvl w:ilvl="5" w:tplc="0409001B" w:tentative="1">
      <w:start w:val="1"/>
      <w:numFmt w:val="lowerRoman"/>
      <w:lvlText w:val="%6."/>
      <w:lvlJc w:val="right"/>
      <w:pPr>
        <w:tabs>
          <w:tab w:val="num" w:pos="2160"/>
        </w:tabs>
        <w:ind w:left="2160" w:hanging="420"/>
      </w:pPr>
    </w:lvl>
    <w:lvl w:ilvl="6" w:tplc="0409000F" w:tentative="1">
      <w:start w:val="1"/>
      <w:numFmt w:val="decimal"/>
      <w:lvlText w:val="%7."/>
      <w:lvlJc w:val="left"/>
      <w:pPr>
        <w:tabs>
          <w:tab w:val="num" w:pos="2580"/>
        </w:tabs>
        <w:ind w:left="2580" w:hanging="420"/>
      </w:pPr>
    </w:lvl>
    <w:lvl w:ilvl="7" w:tplc="04090019" w:tentative="1">
      <w:start w:val="1"/>
      <w:numFmt w:val="lowerLetter"/>
      <w:lvlText w:val="%8)"/>
      <w:lvlJc w:val="left"/>
      <w:pPr>
        <w:tabs>
          <w:tab w:val="num" w:pos="3000"/>
        </w:tabs>
        <w:ind w:left="3000" w:hanging="420"/>
      </w:pPr>
    </w:lvl>
    <w:lvl w:ilvl="8" w:tplc="0409001B" w:tentative="1">
      <w:start w:val="1"/>
      <w:numFmt w:val="lowerRoman"/>
      <w:lvlText w:val="%9."/>
      <w:lvlJc w:val="right"/>
      <w:pPr>
        <w:tabs>
          <w:tab w:val="num" w:pos="3420"/>
        </w:tabs>
        <w:ind w:left="3420" w:hanging="420"/>
      </w:pPr>
    </w:lvl>
  </w:abstractNum>
  <w:abstractNum w:abstractNumId="265">
    <w:nsid w:val="799403C8"/>
    <w:multiLevelType w:val="hybridMultilevel"/>
    <w:tmpl w:val="05223050"/>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6">
    <w:nsid w:val="7AA445FE"/>
    <w:multiLevelType w:val="hybridMultilevel"/>
    <w:tmpl w:val="9BF20DD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7">
    <w:nsid w:val="7D335336"/>
    <w:multiLevelType w:val="hybridMultilevel"/>
    <w:tmpl w:val="4F46AEEE"/>
    <w:lvl w:ilvl="0" w:tplc="7E005DA8">
      <w:start w:val="1"/>
      <w:numFmt w:val="decimal"/>
      <w:lvlText w:val="%1、"/>
      <w:lvlJc w:val="left"/>
      <w:pPr>
        <w:ind w:left="780" w:hanging="360"/>
      </w:pPr>
    </w:lvl>
    <w:lvl w:ilvl="1" w:tplc="04090019">
      <w:start w:val="1"/>
      <w:numFmt w:val="lowerLetter"/>
      <w:lvlText w:val="%2)"/>
      <w:lvlJc w:val="left"/>
      <w:pPr>
        <w:ind w:left="1260" w:hanging="420"/>
      </w:pPr>
    </w:lvl>
    <w:lvl w:ilvl="2" w:tplc="0409001B">
      <w:start w:val="1"/>
      <w:numFmt w:val="lowerRoman"/>
      <w:lvlText w:val="%3."/>
      <w:lvlJc w:val="right"/>
      <w:pPr>
        <w:ind w:left="1680" w:hanging="420"/>
      </w:pPr>
    </w:lvl>
    <w:lvl w:ilvl="3" w:tplc="0409000F">
      <w:start w:val="1"/>
      <w:numFmt w:val="decimal"/>
      <w:lvlText w:val="%4."/>
      <w:lvlJc w:val="left"/>
      <w:pPr>
        <w:ind w:left="2100" w:hanging="420"/>
      </w:pPr>
    </w:lvl>
    <w:lvl w:ilvl="4" w:tplc="04090019">
      <w:start w:val="1"/>
      <w:numFmt w:val="lowerLetter"/>
      <w:lvlText w:val="%5)"/>
      <w:lvlJc w:val="left"/>
      <w:pPr>
        <w:ind w:left="2520" w:hanging="420"/>
      </w:pPr>
    </w:lvl>
    <w:lvl w:ilvl="5" w:tplc="0409001B">
      <w:start w:val="1"/>
      <w:numFmt w:val="lowerRoman"/>
      <w:lvlText w:val="%6."/>
      <w:lvlJc w:val="right"/>
      <w:pPr>
        <w:ind w:left="2940" w:hanging="420"/>
      </w:pPr>
    </w:lvl>
    <w:lvl w:ilvl="6" w:tplc="0409000F">
      <w:start w:val="1"/>
      <w:numFmt w:val="decimal"/>
      <w:lvlText w:val="%7."/>
      <w:lvlJc w:val="left"/>
      <w:pPr>
        <w:ind w:left="3360" w:hanging="420"/>
      </w:pPr>
    </w:lvl>
    <w:lvl w:ilvl="7" w:tplc="04090019">
      <w:start w:val="1"/>
      <w:numFmt w:val="lowerLetter"/>
      <w:lvlText w:val="%8)"/>
      <w:lvlJc w:val="left"/>
      <w:pPr>
        <w:ind w:left="3780" w:hanging="420"/>
      </w:pPr>
    </w:lvl>
    <w:lvl w:ilvl="8" w:tplc="0409001B">
      <w:start w:val="1"/>
      <w:numFmt w:val="lowerRoman"/>
      <w:lvlText w:val="%9."/>
      <w:lvlJc w:val="right"/>
      <w:pPr>
        <w:ind w:left="4200" w:hanging="420"/>
      </w:pPr>
    </w:lvl>
  </w:abstractNum>
  <w:abstractNum w:abstractNumId="268">
    <w:nsid w:val="7D8B02F9"/>
    <w:multiLevelType w:val="hybridMultilevel"/>
    <w:tmpl w:val="50AC68B2"/>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69">
    <w:nsid w:val="7EE6138F"/>
    <w:multiLevelType w:val="hybridMultilevel"/>
    <w:tmpl w:val="C2CC9C70"/>
    <w:lvl w:ilvl="0" w:tplc="162284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0">
    <w:nsid w:val="7EEB5896"/>
    <w:multiLevelType w:val="hybridMultilevel"/>
    <w:tmpl w:val="26C481D8"/>
    <w:lvl w:ilvl="0" w:tplc="7E7493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1">
    <w:nsid w:val="7F5C3F70"/>
    <w:multiLevelType w:val="hybridMultilevel"/>
    <w:tmpl w:val="9D6CC896"/>
    <w:lvl w:ilvl="0" w:tplc="AFE20F9C">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72">
    <w:nsid w:val="7F6E66D0"/>
    <w:multiLevelType w:val="hybridMultilevel"/>
    <w:tmpl w:val="FED4AA5C"/>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3">
    <w:nsid w:val="7FBF2291"/>
    <w:multiLevelType w:val="hybridMultilevel"/>
    <w:tmpl w:val="B868E112"/>
    <w:lvl w:ilvl="0" w:tplc="28CEC0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242"/>
  </w:num>
  <w:num w:numId="3">
    <w:abstractNumId w:val="138"/>
  </w:num>
  <w:num w:numId="4">
    <w:abstractNumId w:val="1"/>
  </w:num>
  <w:num w:numId="5">
    <w:abstractNumId w:val="22"/>
  </w:num>
  <w:num w:numId="6">
    <w:abstractNumId w:val="64"/>
  </w:num>
  <w:num w:numId="7">
    <w:abstractNumId w:val="74"/>
  </w:num>
  <w:num w:numId="8">
    <w:abstractNumId w:val="38"/>
  </w:num>
  <w:num w:numId="9">
    <w:abstractNumId w:val="93"/>
  </w:num>
  <w:num w:numId="10">
    <w:abstractNumId w:val="174"/>
  </w:num>
  <w:num w:numId="11">
    <w:abstractNumId w:val="172"/>
  </w:num>
  <w:num w:numId="12">
    <w:abstractNumId w:val="263"/>
  </w:num>
  <w:num w:numId="13">
    <w:abstractNumId w:val="183"/>
  </w:num>
  <w:num w:numId="14">
    <w:abstractNumId w:val="150"/>
  </w:num>
  <w:num w:numId="15">
    <w:abstractNumId w:val="223"/>
  </w:num>
  <w:num w:numId="16">
    <w:abstractNumId w:val="215"/>
  </w:num>
  <w:num w:numId="17">
    <w:abstractNumId w:val="248"/>
  </w:num>
  <w:num w:numId="18">
    <w:abstractNumId w:val="90"/>
  </w:num>
  <w:num w:numId="19">
    <w:abstractNumId w:val="118"/>
  </w:num>
  <w:num w:numId="20">
    <w:abstractNumId w:val="173"/>
  </w:num>
  <w:num w:numId="21">
    <w:abstractNumId w:val="63"/>
  </w:num>
  <w:num w:numId="22">
    <w:abstractNumId w:val="237"/>
  </w:num>
  <w:num w:numId="23">
    <w:abstractNumId w:val="145"/>
  </w:num>
  <w:num w:numId="24">
    <w:abstractNumId w:val="110"/>
  </w:num>
  <w:num w:numId="25">
    <w:abstractNumId w:val="127"/>
  </w:num>
  <w:num w:numId="26">
    <w:abstractNumId w:val="3"/>
  </w:num>
  <w:num w:numId="27">
    <w:abstractNumId w:val="178"/>
  </w:num>
  <w:num w:numId="28">
    <w:abstractNumId w:val="12"/>
  </w:num>
  <w:num w:numId="29">
    <w:abstractNumId w:val="4"/>
  </w:num>
  <w:num w:numId="30">
    <w:abstractNumId w:val="75"/>
  </w:num>
  <w:num w:numId="31">
    <w:abstractNumId w:val="19"/>
  </w:num>
  <w:num w:numId="32">
    <w:abstractNumId w:val="255"/>
  </w:num>
  <w:num w:numId="33">
    <w:abstractNumId w:val="92"/>
  </w:num>
  <w:num w:numId="34">
    <w:abstractNumId w:val="23"/>
  </w:num>
  <w:num w:numId="35">
    <w:abstractNumId w:val="112"/>
  </w:num>
  <w:num w:numId="36">
    <w:abstractNumId w:val="27"/>
  </w:num>
  <w:num w:numId="37">
    <w:abstractNumId w:val="7"/>
  </w:num>
  <w:num w:numId="38">
    <w:abstractNumId w:val="91"/>
  </w:num>
  <w:num w:numId="39">
    <w:abstractNumId w:val="153"/>
  </w:num>
  <w:num w:numId="40">
    <w:abstractNumId w:val="224"/>
  </w:num>
  <w:num w:numId="41">
    <w:abstractNumId w:val="212"/>
  </w:num>
  <w:num w:numId="42">
    <w:abstractNumId w:val="155"/>
  </w:num>
  <w:num w:numId="43">
    <w:abstractNumId w:val="162"/>
  </w:num>
  <w:num w:numId="44">
    <w:abstractNumId w:val="154"/>
  </w:num>
  <w:num w:numId="45">
    <w:abstractNumId w:val="24"/>
  </w:num>
  <w:num w:numId="46">
    <w:abstractNumId w:val="106"/>
  </w:num>
  <w:num w:numId="47">
    <w:abstractNumId w:val="56"/>
  </w:num>
  <w:num w:numId="48">
    <w:abstractNumId w:val="6"/>
  </w:num>
  <w:num w:numId="49">
    <w:abstractNumId w:val="148"/>
  </w:num>
  <w:num w:numId="50">
    <w:abstractNumId w:val="221"/>
  </w:num>
  <w:num w:numId="51">
    <w:abstractNumId w:val="41"/>
  </w:num>
  <w:num w:numId="52">
    <w:abstractNumId w:val="184"/>
  </w:num>
  <w:num w:numId="53">
    <w:abstractNumId w:val="77"/>
  </w:num>
  <w:num w:numId="54">
    <w:abstractNumId w:val="88"/>
  </w:num>
  <w:num w:numId="55">
    <w:abstractNumId w:val="111"/>
  </w:num>
  <w:num w:numId="56">
    <w:abstractNumId w:val="52"/>
  </w:num>
  <w:num w:numId="57">
    <w:abstractNumId w:val="157"/>
  </w:num>
  <w:num w:numId="58">
    <w:abstractNumId w:val="182"/>
  </w:num>
  <w:num w:numId="59">
    <w:abstractNumId w:val="45"/>
  </w:num>
  <w:num w:numId="60">
    <w:abstractNumId w:val="54"/>
  </w:num>
  <w:num w:numId="61">
    <w:abstractNumId w:val="253"/>
  </w:num>
  <w:num w:numId="62">
    <w:abstractNumId w:val="124"/>
  </w:num>
  <w:num w:numId="63">
    <w:abstractNumId w:val="151"/>
  </w:num>
  <w:num w:numId="64">
    <w:abstractNumId w:val="37"/>
  </w:num>
  <w:num w:numId="65">
    <w:abstractNumId w:val="114"/>
  </w:num>
  <w:num w:numId="66">
    <w:abstractNumId w:val="229"/>
  </w:num>
  <w:num w:numId="67">
    <w:abstractNumId w:val="167"/>
  </w:num>
  <w:num w:numId="68">
    <w:abstractNumId w:val="98"/>
  </w:num>
  <w:num w:numId="69">
    <w:abstractNumId w:val="188"/>
  </w:num>
  <w:num w:numId="70">
    <w:abstractNumId w:val="251"/>
  </w:num>
  <w:num w:numId="71">
    <w:abstractNumId w:val="203"/>
  </w:num>
  <w:num w:numId="72">
    <w:abstractNumId w:val="256"/>
  </w:num>
  <w:num w:numId="73">
    <w:abstractNumId w:val="147"/>
  </w:num>
  <w:num w:numId="74">
    <w:abstractNumId w:val="135"/>
  </w:num>
  <w:num w:numId="75">
    <w:abstractNumId w:val="180"/>
  </w:num>
  <w:num w:numId="76">
    <w:abstractNumId w:val="126"/>
  </w:num>
  <w:num w:numId="77">
    <w:abstractNumId w:val="186"/>
  </w:num>
  <w:num w:numId="78">
    <w:abstractNumId w:val="73"/>
  </w:num>
  <w:num w:numId="79">
    <w:abstractNumId w:val="152"/>
  </w:num>
  <w:num w:numId="80">
    <w:abstractNumId w:val="247"/>
  </w:num>
  <w:num w:numId="81">
    <w:abstractNumId w:val="156"/>
  </w:num>
  <w:num w:numId="82">
    <w:abstractNumId w:val="192"/>
  </w:num>
  <w:num w:numId="83">
    <w:abstractNumId w:val="227"/>
  </w:num>
  <w:num w:numId="84">
    <w:abstractNumId w:val="10"/>
  </w:num>
  <w:num w:numId="85">
    <w:abstractNumId w:val="115"/>
  </w:num>
  <w:num w:numId="86">
    <w:abstractNumId w:val="60"/>
  </w:num>
  <w:num w:numId="87">
    <w:abstractNumId w:val="165"/>
  </w:num>
  <w:num w:numId="88">
    <w:abstractNumId w:val="65"/>
  </w:num>
  <w:num w:numId="89">
    <w:abstractNumId w:val="48"/>
  </w:num>
  <w:num w:numId="90">
    <w:abstractNumId w:val="272"/>
  </w:num>
  <w:num w:numId="91">
    <w:abstractNumId w:val="271"/>
  </w:num>
  <w:num w:numId="92">
    <w:abstractNumId w:val="177"/>
  </w:num>
  <w:num w:numId="93">
    <w:abstractNumId w:val="137"/>
  </w:num>
  <w:num w:numId="94">
    <w:abstractNumId w:val="159"/>
  </w:num>
  <w:num w:numId="95">
    <w:abstractNumId w:val="158"/>
  </w:num>
  <w:num w:numId="96">
    <w:abstractNumId w:val="61"/>
  </w:num>
  <w:num w:numId="97">
    <w:abstractNumId w:val="40"/>
  </w:num>
  <w:num w:numId="98">
    <w:abstractNumId w:val="99"/>
  </w:num>
  <w:num w:numId="99">
    <w:abstractNumId w:val="101"/>
  </w:num>
  <w:num w:numId="100">
    <w:abstractNumId w:val="109"/>
  </w:num>
  <w:num w:numId="101">
    <w:abstractNumId w:val="9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
    <w:abstractNumId w:val="230"/>
  </w:num>
  <w:num w:numId="103">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
    <w:abstractNumId w:val="2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
    <w:abstractNumId w:val="9"/>
  </w:num>
  <w:num w:numId="107">
    <w:abstractNumId w:val="18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
    <w:abstractNumId w:val="9"/>
  </w:num>
  <w:num w:numId="109">
    <w:abstractNumId w:val="19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0">
    <w:abstractNumId w:val="226"/>
  </w:num>
  <w:num w:numId="111">
    <w:abstractNumId w:val="82"/>
  </w:num>
  <w:num w:numId="112">
    <w:abstractNumId w:val="190"/>
  </w:num>
  <w:num w:numId="113">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4">
    <w:abstractNumId w:val="9"/>
  </w:num>
  <w:num w:numId="115">
    <w:abstractNumId w:val="143"/>
  </w:num>
  <w:num w:numId="116">
    <w:abstractNumId w:val="42"/>
  </w:num>
  <w:num w:numId="117">
    <w:abstractNumId w:val="254"/>
  </w:num>
  <w:num w:numId="118">
    <w:abstractNumId w:val="210"/>
  </w:num>
  <w:num w:numId="119">
    <w:abstractNumId w:val="35"/>
  </w:num>
  <w:num w:numId="120">
    <w:abstractNumId w:val="252"/>
  </w:num>
  <w:num w:numId="121">
    <w:abstractNumId w:val="260"/>
  </w:num>
  <w:num w:numId="122">
    <w:abstractNumId w:val="50"/>
  </w:num>
  <w:num w:numId="123">
    <w:abstractNumId w:val="235"/>
  </w:num>
  <w:num w:numId="124">
    <w:abstractNumId w:val="85"/>
  </w:num>
  <w:num w:numId="125">
    <w:abstractNumId w:val="72"/>
  </w:num>
  <w:num w:numId="126">
    <w:abstractNumId w:val="193"/>
  </w:num>
  <w:num w:numId="127">
    <w:abstractNumId w:val="204"/>
  </w:num>
  <w:num w:numId="128">
    <w:abstractNumId w:val="170"/>
  </w:num>
  <w:num w:numId="129">
    <w:abstractNumId w:val="8"/>
  </w:num>
  <w:num w:numId="130">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1">
    <w:abstractNumId w:val="97"/>
  </w:num>
  <w:num w:numId="132">
    <w:abstractNumId w:val="26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3">
    <w:abstractNumId w:val="181"/>
  </w:num>
  <w:num w:numId="134">
    <w:abstractNumId w:val="100"/>
  </w:num>
  <w:num w:numId="135">
    <w:abstractNumId w:val="58"/>
  </w:num>
  <w:num w:numId="136">
    <w:abstractNumId w:val="39"/>
  </w:num>
  <w:num w:numId="137">
    <w:abstractNumId w:val="94"/>
  </w:num>
  <w:num w:numId="138">
    <w:abstractNumId w:val="262"/>
  </w:num>
  <w:num w:numId="139">
    <w:abstractNumId w:val="71"/>
  </w:num>
  <w:num w:numId="140">
    <w:abstractNumId w:val="122"/>
  </w:num>
  <w:num w:numId="141">
    <w:abstractNumId w:val="246"/>
  </w:num>
  <w:num w:numId="142">
    <w:abstractNumId w:val="269"/>
  </w:num>
  <w:num w:numId="143">
    <w:abstractNumId w:val="233"/>
  </w:num>
  <w:num w:numId="144">
    <w:abstractNumId w:val="191"/>
  </w:num>
  <w:num w:numId="145">
    <w:abstractNumId w:val="11"/>
  </w:num>
  <w:num w:numId="146">
    <w:abstractNumId w:val="2"/>
  </w:num>
  <w:num w:numId="147">
    <w:abstractNumId w:val="44"/>
  </w:num>
  <w:num w:numId="148">
    <w:abstractNumId w:val="67"/>
  </w:num>
  <w:num w:numId="149">
    <w:abstractNumId w:val="199"/>
  </w:num>
  <w:num w:numId="150">
    <w:abstractNumId w:val="258"/>
  </w:num>
  <w:num w:numId="151">
    <w:abstractNumId w:val="89"/>
  </w:num>
  <w:num w:numId="152">
    <w:abstractNumId w:val="243"/>
  </w:num>
  <w:num w:numId="153">
    <w:abstractNumId w:val="25"/>
  </w:num>
  <w:num w:numId="154">
    <w:abstractNumId w:val="129"/>
  </w:num>
  <w:num w:numId="155">
    <w:abstractNumId w:val="15"/>
  </w:num>
  <w:num w:numId="156">
    <w:abstractNumId w:val="208"/>
  </w:num>
  <w:num w:numId="157">
    <w:abstractNumId w:val="87"/>
  </w:num>
  <w:num w:numId="158">
    <w:abstractNumId w:val="200"/>
  </w:num>
  <w:num w:numId="159">
    <w:abstractNumId w:val="83"/>
  </w:num>
  <w:num w:numId="160">
    <w:abstractNumId w:val="139"/>
  </w:num>
  <w:num w:numId="161">
    <w:abstractNumId w:val="222"/>
  </w:num>
  <w:num w:numId="162">
    <w:abstractNumId w:val="125"/>
  </w:num>
  <w:num w:numId="163">
    <w:abstractNumId w:val="168"/>
  </w:num>
  <w:num w:numId="164">
    <w:abstractNumId w:val="18"/>
  </w:num>
  <w:num w:numId="165">
    <w:abstractNumId w:val="68"/>
  </w:num>
  <w:num w:numId="166">
    <w:abstractNumId w:val="264"/>
  </w:num>
  <w:num w:numId="167">
    <w:abstractNumId w:val="164"/>
  </w:num>
  <w:num w:numId="168">
    <w:abstractNumId w:val="78"/>
  </w:num>
  <w:num w:numId="169">
    <w:abstractNumId w:val="31"/>
  </w:num>
  <w:num w:numId="170">
    <w:abstractNumId w:val="232"/>
  </w:num>
  <w:num w:numId="171">
    <w:abstractNumId w:val="120"/>
  </w:num>
  <w:num w:numId="172">
    <w:abstractNumId w:val="176"/>
  </w:num>
  <w:num w:numId="173">
    <w:abstractNumId w:val="34"/>
  </w:num>
  <w:num w:numId="174">
    <w:abstractNumId w:val="220"/>
  </w:num>
  <w:num w:numId="175">
    <w:abstractNumId w:val="146"/>
  </w:num>
  <w:num w:numId="176">
    <w:abstractNumId w:val="13"/>
  </w:num>
  <w:num w:numId="177">
    <w:abstractNumId w:val="249"/>
  </w:num>
  <w:num w:numId="178">
    <w:abstractNumId w:val="189"/>
  </w:num>
  <w:num w:numId="179">
    <w:abstractNumId w:val="57"/>
  </w:num>
  <w:num w:numId="180">
    <w:abstractNumId w:val="214"/>
  </w:num>
  <w:num w:numId="181">
    <w:abstractNumId w:val="105"/>
  </w:num>
  <w:num w:numId="182">
    <w:abstractNumId w:val="216"/>
  </w:num>
  <w:num w:numId="183">
    <w:abstractNumId w:val="163"/>
  </w:num>
  <w:num w:numId="184">
    <w:abstractNumId w:val="196"/>
  </w:num>
  <w:num w:numId="185">
    <w:abstractNumId w:val="266"/>
  </w:num>
  <w:num w:numId="186">
    <w:abstractNumId w:val="213"/>
  </w:num>
  <w:num w:numId="187">
    <w:abstractNumId w:val="95"/>
  </w:num>
  <w:num w:numId="188">
    <w:abstractNumId w:val="103"/>
  </w:num>
  <w:num w:numId="189">
    <w:abstractNumId w:val="211"/>
  </w:num>
  <w:num w:numId="190">
    <w:abstractNumId w:val="209"/>
  </w:num>
  <w:num w:numId="191">
    <w:abstractNumId w:val="160"/>
  </w:num>
  <w:num w:numId="192">
    <w:abstractNumId w:val="197"/>
  </w:num>
  <w:num w:numId="193">
    <w:abstractNumId w:val="130"/>
  </w:num>
  <w:num w:numId="194">
    <w:abstractNumId w:val="70"/>
  </w:num>
  <w:num w:numId="195">
    <w:abstractNumId w:val="206"/>
  </w:num>
  <w:num w:numId="196">
    <w:abstractNumId w:val="117"/>
  </w:num>
  <w:num w:numId="197">
    <w:abstractNumId w:val="20"/>
  </w:num>
  <w:num w:numId="198">
    <w:abstractNumId w:val="141"/>
  </w:num>
  <w:num w:numId="199">
    <w:abstractNumId w:val="69"/>
  </w:num>
  <w:num w:numId="200">
    <w:abstractNumId w:val="119"/>
  </w:num>
  <w:num w:numId="201">
    <w:abstractNumId w:val="80"/>
  </w:num>
  <w:num w:numId="202">
    <w:abstractNumId w:val="116"/>
  </w:num>
  <w:num w:numId="203">
    <w:abstractNumId w:val="84"/>
  </w:num>
  <w:num w:numId="204">
    <w:abstractNumId w:val="136"/>
  </w:num>
  <w:num w:numId="205">
    <w:abstractNumId w:val="55"/>
  </w:num>
  <w:num w:numId="206">
    <w:abstractNumId w:val="202"/>
  </w:num>
  <w:num w:numId="207">
    <w:abstractNumId w:val="76"/>
  </w:num>
  <w:num w:numId="208">
    <w:abstractNumId w:val="104"/>
  </w:num>
  <w:num w:numId="209">
    <w:abstractNumId w:val="30"/>
  </w:num>
  <w:num w:numId="210">
    <w:abstractNumId w:val="236"/>
  </w:num>
  <w:num w:numId="211">
    <w:abstractNumId w:val="26"/>
  </w:num>
  <w:num w:numId="212">
    <w:abstractNumId w:val="161"/>
  </w:num>
  <w:num w:numId="213">
    <w:abstractNumId w:val="179"/>
  </w:num>
  <w:num w:numId="214">
    <w:abstractNumId w:val="0"/>
  </w:num>
  <w:num w:numId="215">
    <w:abstractNumId w:val="29"/>
  </w:num>
  <w:num w:numId="216">
    <w:abstractNumId w:val="166"/>
  </w:num>
  <w:num w:numId="217">
    <w:abstractNumId w:val="107"/>
  </w:num>
  <w:num w:numId="218">
    <w:abstractNumId w:val="169"/>
  </w:num>
  <w:num w:numId="219">
    <w:abstractNumId w:val="132"/>
  </w:num>
  <w:num w:numId="220">
    <w:abstractNumId w:val="270"/>
  </w:num>
  <w:num w:numId="221">
    <w:abstractNumId w:val="244"/>
  </w:num>
  <w:num w:numId="222">
    <w:abstractNumId w:val="144"/>
  </w:num>
  <w:num w:numId="223">
    <w:abstractNumId w:val="59"/>
  </w:num>
  <w:num w:numId="224">
    <w:abstractNumId w:val="121"/>
  </w:num>
  <w:num w:numId="225">
    <w:abstractNumId w:val="17"/>
  </w:num>
  <w:num w:numId="226">
    <w:abstractNumId w:val="133"/>
  </w:num>
  <w:num w:numId="227">
    <w:abstractNumId w:val="273"/>
  </w:num>
  <w:num w:numId="228">
    <w:abstractNumId w:val="231"/>
  </w:num>
  <w:num w:numId="229">
    <w:abstractNumId w:val="51"/>
  </w:num>
  <w:num w:numId="230">
    <w:abstractNumId w:val="219"/>
  </w:num>
  <w:num w:numId="231">
    <w:abstractNumId w:val="81"/>
  </w:num>
  <w:num w:numId="232">
    <w:abstractNumId w:val="140"/>
  </w:num>
  <w:num w:numId="233">
    <w:abstractNumId w:val="234"/>
  </w:num>
  <w:num w:numId="234">
    <w:abstractNumId w:val="228"/>
  </w:num>
  <w:num w:numId="235">
    <w:abstractNumId w:val="217"/>
  </w:num>
  <w:num w:numId="236">
    <w:abstractNumId w:val="16"/>
  </w:num>
  <w:num w:numId="237">
    <w:abstractNumId w:val="218"/>
  </w:num>
  <w:num w:numId="238">
    <w:abstractNumId w:val="108"/>
  </w:num>
  <w:num w:numId="239">
    <w:abstractNumId w:val="5"/>
  </w:num>
  <w:num w:numId="240">
    <w:abstractNumId w:val="175"/>
  </w:num>
  <w:num w:numId="241">
    <w:abstractNumId w:val="201"/>
  </w:num>
  <w:num w:numId="242">
    <w:abstractNumId w:val="43"/>
  </w:num>
  <w:num w:numId="243">
    <w:abstractNumId w:val="134"/>
  </w:num>
  <w:num w:numId="244">
    <w:abstractNumId w:val="21"/>
  </w:num>
  <w:num w:numId="245">
    <w:abstractNumId w:val="32"/>
  </w:num>
  <w:num w:numId="246">
    <w:abstractNumId w:val="268"/>
  </w:num>
  <w:num w:numId="247">
    <w:abstractNumId w:val="195"/>
  </w:num>
  <w:num w:numId="248">
    <w:abstractNumId w:val="240"/>
  </w:num>
  <w:num w:numId="249">
    <w:abstractNumId w:val="205"/>
  </w:num>
  <w:num w:numId="250">
    <w:abstractNumId w:val="14"/>
  </w:num>
  <w:num w:numId="251">
    <w:abstractNumId w:val="239"/>
  </w:num>
  <w:num w:numId="252">
    <w:abstractNumId w:val="66"/>
  </w:num>
  <w:num w:numId="253">
    <w:abstractNumId w:val="28"/>
  </w:num>
  <w:num w:numId="254">
    <w:abstractNumId w:val="128"/>
  </w:num>
  <w:num w:numId="255">
    <w:abstractNumId w:val="259"/>
  </w:num>
  <w:num w:numId="256">
    <w:abstractNumId w:val="123"/>
  </w:num>
  <w:num w:numId="257">
    <w:abstractNumId w:val="207"/>
  </w:num>
  <w:num w:numId="258">
    <w:abstractNumId w:val="62"/>
  </w:num>
  <w:num w:numId="259">
    <w:abstractNumId w:val="131"/>
  </w:num>
  <w:num w:numId="260">
    <w:abstractNumId w:val="102"/>
  </w:num>
  <w:num w:numId="261">
    <w:abstractNumId w:val="187"/>
  </w:num>
  <w:num w:numId="262">
    <w:abstractNumId w:val="261"/>
  </w:num>
  <w:num w:numId="263">
    <w:abstractNumId w:val="86"/>
  </w:num>
  <w:num w:numId="264">
    <w:abstractNumId w:val="265"/>
  </w:num>
  <w:num w:numId="265">
    <w:abstractNumId w:val="142"/>
  </w:num>
  <w:num w:numId="266">
    <w:abstractNumId w:val="53"/>
  </w:num>
  <w:num w:numId="267">
    <w:abstractNumId w:val="149"/>
  </w:num>
  <w:num w:numId="268">
    <w:abstractNumId w:val="79"/>
  </w:num>
  <w:num w:numId="269">
    <w:abstractNumId w:val="171"/>
  </w:num>
  <w:num w:numId="270">
    <w:abstractNumId w:val="250"/>
  </w:num>
  <w:num w:numId="271">
    <w:abstractNumId w:val="194"/>
  </w:num>
  <w:num w:numId="272">
    <w:abstractNumId w:val="113"/>
  </w:num>
  <w:num w:numId="273">
    <w:abstractNumId w:val="49"/>
  </w:num>
  <w:num w:numId="274">
    <w:abstractNumId w:val="33"/>
  </w:num>
  <w:num w:numId="275">
    <w:abstractNumId w:val="225"/>
  </w:num>
  <w:num w:numId="276">
    <w:abstractNumId w:val="245"/>
  </w:num>
  <w:num w:numId="277">
    <w:abstractNumId w:val="257"/>
  </w:num>
  <w:num w:numId="278">
    <w:abstractNumId w:val="241"/>
  </w:num>
  <w:numIdMacAtCleanup w:val="26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trackRevisions/>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635F9"/>
    <w:rsid w:val="000012E2"/>
    <w:rsid w:val="00001307"/>
    <w:rsid w:val="00001B29"/>
    <w:rsid w:val="00002823"/>
    <w:rsid w:val="000034BD"/>
    <w:rsid w:val="00010A52"/>
    <w:rsid w:val="000139AC"/>
    <w:rsid w:val="000148FA"/>
    <w:rsid w:val="0001551A"/>
    <w:rsid w:val="0002073B"/>
    <w:rsid w:val="00021B2B"/>
    <w:rsid w:val="000223AA"/>
    <w:rsid w:val="000273A5"/>
    <w:rsid w:val="00027EDE"/>
    <w:rsid w:val="000317FF"/>
    <w:rsid w:val="00032057"/>
    <w:rsid w:val="000366C5"/>
    <w:rsid w:val="00043BA7"/>
    <w:rsid w:val="0004441B"/>
    <w:rsid w:val="00046B50"/>
    <w:rsid w:val="00047B23"/>
    <w:rsid w:val="000536FB"/>
    <w:rsid w:val="00060449"/>
    <w:rsid w:val="00063673"/>
    <w:rsid w:val="00063DF5"/>
    <w:rsid w:val="00073E70"/>
    <w:rsid w:val="0008029B"/>
    <w:rsid w:val="000804D5"/>
    <w:rsid w:val="0008250F"/>
    <w:rsid w:val="000868D1"/>
    <w:rsid w:val="00087F12"/>
    <w:rsid w:val="00093ADE"/>
    <w:rsid w:val="000946C1"/>
    <w:rsid w:val="00096F5B"/>
    <w:rsid w:val="000A290C"/>
    <w:rsid w:val="000A31D7"/>
    <w:rsid w:val="000A35D3"/>
    <w:rsid w:val="000A6DDA"/>
    <w:rsid w:val="000A6FAD"/>
    <w:rsid w:val="000B0076"/>
    <w:rsid w:val="000B130A"/>
    <w:rsid w:val="000B33FB"/>
    <w:rsid w:val="000B3EFA"/>
    <w:rsid w:val="000B41C5"/>
    <w:rsid w:val="000B584E"/>
    <w:rsid w:val="000B5B7C"/>
    <w:rsid w:val="000B6AEA"/>
    <w:rsid w:val="000C0C5C"/>
    <w:rsid w:val="000C0D25"/>
    <w:rsid w:val="000C5F12"/>
    <w:rsid w:val="000D2BB0"/>
    <w:rsid w:val="000D3D47"/>
    <w:rsid w:val="000D5408"/>
    <w:rsid w:val="000D772D"/>
    <w:rsid w:val="000E2DF9"/>
    <w:rsid w:val="000E3F7E"/>
    <w:rsid w:val="000E611A"/>
    <w:rsid w:val="000E6984"/>
    <w:rsid w:val="000F0776"/>
    <w:rsid w:val="000F0B1A"/>
    <w:rsid w:val="000F47C1"/>
    <w:rsid w:val="000F6B99"/>
    <w:rsid w:val="000F7E8A"/>
    <w:rsid w:val="00102292"/>
    <w:rsid w:val="00102FE4"/>
    <w:rsid w:val="0010493A"/>
    <w:rsid w:val="00105B04"/>
    <w:rsid w:val="00110AF9"/>
    <w:rsid w:val="00114260"/>
    <w:rsid w:val="0012017B"/>
    <w:rsid w:val="00122F91"/>
    <w:rsid w:val="001241EA"/>
    <w:rsid w:val="00125990"/>
    <w:rsid w:val="001318B3"/>
    <w:rsid w:val="001334B2"/>
    <w:rsid w:val="00134267"/>
    <w:rsid w:val="00134B3E"/>
    <w:rsid w:val="001410D6"/>
    <w:rsid w:val="0014228F"/>
    <w:rsid w:val="00142A94"/>
    <w:rsid w:val="00143320"/>
    <w:rsid w:val="0014343B"/>
    <w:rsid w:val="00146582"/>
    <w:rsid w:val="001468EF"/>
    <w:rsid w:val="001573D9"/>
    <w:rsid w:val="001635F9"/>
    <w:rsid w:val="001641BC"/>
    <w:rsid w:val="001649C9"/>
    <w:rsid w:val="001660A1"/>
    <w:rsid w:val="00166571"/>
    <w:rsid w:val="00170C5B"/>
    <w:rsid w:val="001718B3"/>
    <w:rsid w:val="0017293E"/>
    <w:rsid w:val="00174C9A"/>
    <w:rsid w:val="00176B98"/>
    <w:rsid w:val="0017704D"/>
    <w:rsid w:val="00177600"/>
    <w:rsid w:val="00177690"/>
    <w:rsid w:val="00183D2B"/>
    <w:rsid w:val="00183F8F"/>
    <w:rsid w:val="00185AC9"/>
    <w:rsid w:val="00191039"/>
    <w:rsid w:val="001920CA"/>
    <w:rsid w:val="001A5587"/>
    <w:rsid w:val="001B0048"/>
    <w:rsid w:val="001B3228"/>
    <w:rsid w:val="001B396A"/>
    <w:rsid w:val="001B40E1"/>
    <w:rsid w:val="001B4358"/>
    <w:rsid w:val="001B4A27"/>
    <w:rsid w:val="001B64F2"/>
    <w:rsid w:val="001B7BFB"/>
    <w:rsid w:val="001C02C6"/>
    <w:rsid w:val="001C092A"/>
    <w:rsid w:val="001C16B1"/>
    <w:rsid w:val="001C2202"/>
    <w:rsid w:val="001C27EC"/>
    <w:rsid w:val="001C52F4"/>
    <w:rsid w:val="001D02C7"/>
    <w:rsid w:val="001D59F6"/>
    <w:rsid w:val="001E1AB3"/>
    <w:rsid w:val="001E1FFE"/>
    <w:rsid w:val="001E28EB"/>
    <w:rsid w:val="001E3F10"/>
    <w:rsid w:val="001E3FF2"/>
    <w:rsid w:val="001E5789"/>
    <w:rsid w:val="001E5D1D"/>
    <w:rsid w:val="001E63D4"/>
    <w:rsid w:val="001E7D09"/>
    <w:rsid w:val="001E7DEC"/>
    <w:rsid w:val="001F0485"/>
    <w:rsid w:val="001F4794"/>
    <w:rsid w:val="0020118C"/>
    <w:rsid w:val="0020210C"/>
    <w:rsid w:val="002025A6"/>
    <w:rsid w:val="0020303E"/>
    <w:rsid w:val="0020418B"/>
    <w:rsid w:val="00205236"/>
    <w:rsid w:val="00206DC1"/>
    <w:rsid w:val="002077CA"/>
    <w:rsid w:val="00211081"/>
    <w:rsid w:val="00212FDC"/>
    <w:rsid w:val="00217530"/>
    <w:rsid w:val="00217EAE"/>
    <w:rsid w:val="00222761"/>
    <w:rsid w:val="00224CCC"/>
    <w:rsid w:val="00226072"/>
    <w:rsid w:val="00230D8E"/>
    <w:rsid w:val="00234865"/>
    <w:rsid w:val="00236B9A"/>
    <w:rsid w:val="00242C9D"/>
    <w:rsid w:val="00242DB4"/>
    <w:rsid w:val="0024411E"/>
    <w:rsid w:val="002444BC"/>
    <w:rsid w:val="00246A8F"/>
    <w:rsid w:val="00246CB7"/>
    <w:rsid w:val="002506EF"/>
    <w:rsid w:val="00251490"/>
    <w:rsid w:val="00251BE8"/>
    <w:rsid w:val="00251E20"/>
    <w:rsid w:val="00252B4F"/>
    <w:rsid w:val="00257F10"/>
    <w:rsid w:val="002635EA"/>
    <w:rsid w:val="00263C0A"/>
    <w:rsid w:val="00274597"/>
    <w:rsid w:val="002752FB"/>
    <w:rsid w:val="002802A9"/>
    <w:rsid w:val="00280C60"/>
    <w:rsid w:val="00283A54"/>
    <w:rsid w:val="00284078"/>
    <w:rsid w:val="002845CB"/>
    <w:rsid w:val="00287967"/>
    <w:rsid w:val="00287D8D"/>
    <w:rsid w:val="00294675"/>
    <w:rsid w:val="002A0B25"/>
    <w:rsid w:val="002A23D0"/>
    <w:rsid w:val="002A2A18"/>
    <w:rsid w:val="002A331A"/>
    <w:rsid w:val="002A450C"/>
    <w:rsid w:val="002A5B71"/>
    <w:rsid w:val="002B1316"/>
    <w:rsid w:val="002B2B1F"/>
    <w:rsid w:val="002B2D1F"/>
    <w:rsid w:val="002B3698"/>
    <w:rsid w:val="002B36C2"/>
    <w:rsid w:val="002C0EC2"/>
    <w:rsid w:val="002C692B"/>
    <w:rsid w:val="002C7FA3"/>
    <w:rsid w:val="002D08C9"/>
    <w:rsid w:val="002D4C2D"/>
    <w:rsid w:val="002E15A6"/>
    <w:rsid w:val="002E3474"/>
    <w:rsid w:val="002E4E05"/>
    <w:rsid w:val="002E564E"/>
    <w:rsid w:val="002E5E70"/>
    <w:rsid w:val="002E641A"/>
    <w:rsid w:val="002E6E4B"/>
    <w:rsid w:val="002F2896"/>
    <w:rsid w:val="002F2F9C"/>
    <w:rsid w:val="002F3F0B"/>
    <w:rsid w:val="002F5983"/>
    <w:rsid w:val="00307B62"/>
    <w:rsid w:val="00311F2F"/>
    <w:rsid w:val="0031340B"/>
    <w:rsid w:val="00315251"/>
    <w:rsid w:val="003155CF"/>
    <w:rsid w:val="003169B6"/>
    <w:rsid w:val="00320C10"/>
    <w:rsid w:val="00321D8C"/>
    <w:rsid w:val="00321F20"/>
    <w:rsid w:val="00323DC5"/>
    <w:rsid w:val="00323E24"/>
    <w:rsid w:val="003246F7"/>
    <w:rsid w:val="00324E4A"/>
    <w:rsid w:val="00325359"/>
    <w:rsid w:val="00325928"/>
    <w:rsid w:val="0032633F"/>
    <w:rsid w:val="0032660E"/>
    <w:rsid w:val="00331323"/>
    <w:rsid w:val="00332BE3"/>
    <w:rsid w:val="0033456F"/>
    <w:rsid w:val="0033610A"/>
    <w:rsid w:val="003377CC"/>
    <w:rsid w:val="00340025"/>
    <w:rsid w:val="003401E2"/>
    <w:rsid w:val="003409BA"/>
    <w:rsid w:val="0034101D"/>
    <w:rsid w:val="0034198F"/>
    <w:rsid w:val="00341BE9"/>
    <w:rsid w:val="00343387"/>
    <w:rsid w:val="00351ABA"/>
    <w:rsid w:val="003521E4"/>
    <w:rsid w:val="00354B66"/>
    <w:rsid w:val="00354D7A"/>
    <w:rsid w:val="003552AA"/>
    <w:rsid w:val="00357AF3"/>
    <w:rsid w:val="0036138F"/>
    <w:rsid w:val="00361D1F"/>
    <w:rsid w:val="00362810"/>
    <w:rsid w:val="00371237"/>
    <w:rsid w:val="00371362"/>
    <w:rsid w:val="00373A22"/>
    <w:rsid w:val="00375221"/>
    <w:rsid w:val="003777E5"/>
    <w:rsid w:val="00380182"/>
    <w:rsid w:val="00380CE2"/>
    <w:rsid w:val="00381A1F"/>
    <w:rsid w:val="00381C47"/>
    <w:rsid w:val="003841D3"/>
    <w:rsid w:val="00385B52"/>
    <w:rsid w:val="003909D5"/>
    <w:rsid w:val="003945B0"/>
    <w:rsid w:val="00397B62"/>
    <w:rsid w:val="003A0054"/>
    <w:rsid w:val="003A212E"/>
    <w:rsid w:val="003A3AC6"/>
    <w:rsid w:val="003A5E25"/>
    <w:rsid w:val="003B0999"/>
    <w:rsid w:val="003B5F2E"/>
    <w:rsid w:val="003B71AC"/>
    <w:rsid w:val="003C6F57"/>
    <w:rsid w:val="003D0985"/>
    <w:rsid w:val="003E0B39"/>
    <w:rsid w:val="003E1212"/>
    <w:rsid w:val="003E29FB"/>
    <w:rsid w:val="003E4EC9"/>
    <w:rsid w:val="003E654B"/>
    <w:rsid w:val="003F516D"/>
    <w:rsid w:val="003F51CE"/>
    <w:rsid w:val="003F51D7"/>
    <w:rsid w:val="003F7212"/>
    <w:rsid w:val="004000E6"/>
    <w:rsid w:val="00405500"/>
    <w:rsid w:val="004058E9"/>
    <w:rsid w:val="00406975"/>
    <w:rsid w:val="0041079F"/>
    <w:rsid w:val="00413114"/>
    <w:rsid w:val="004136AA"/>
    <w:rsid w:val="004154E6"/>
    <w:rsid w:val="0042134A"/>
    <w:rsid w:val="00421A24"/>
    <w:rsid w:val="00421D99"/>
    <w:rsid w:val="00422087"/>
    <w:rsid w:val="0042230B"/>
    <w:rsid w:val="00423A05"/>
    <w:rsid w:val="00426683"/>
    <w:rsid w:val="0043460F"/>
    <w:rsid w:val="00434E14"/>
    <w:rsid w:val="00436DC8"/>
    <w:rsid w:val="00441416"/>
    <w:rsid w:val="00441521"/>
    <w:rsid w:val="00442E50"/>
    <w:rsid w:val="00444DEF"/>
    <w:rsid w:val="00446911"/>
    <w:rsid w:val="00451FB9"/>
    <w:rsid w:val="00452B44"/>
    <w:rsid w:val="0045473D"/>
    <w:rsid w:val="00454EAB"/>
    <w:rsid w:val="0045710A"/>
    <w:rsid w:val="0046396D"/>
    <w:rsid w:val="00465774"/>
    <w:rsid w:val="00465D74"/>
    <w:rsid w:val="004661DC"/>
    <w:rsid w:val="0046631B"/>
    <w:rsid w:val="00466DC9"/>
    <w:rsid w:val="00470CB1"/>
    <w:rsid w:val="00471E44"/>
    <w:rsid w:val="00477D6A"/>
    <w:rsid w:val="00477DC5"/>
    <w:rsid w:val="00480A05"/>
    <w:rsid w:val="00484CCD"/>
    <w:rsid w:val="004900E9"/>
    <w:rsid w:val="00492797"/>
    <w:rsid w:val="004A051B"/>
    <w:rsid w:val="004A3A2D"/>
    <w:rsid w:val="004A41DB"/>
    <w:rsid w:val="004A5EE6"/>
    <w:rsid w:val="004A615A"/>
    <w:rsid w:val="004B48EC"/>
    <w:rsid w:val="004B6F83"/>
    <w:rsid w:val="004B7F35"/>
    <w:rsid w:val="004C5BAC"/>
    <w:rsid w:val="004C6CCF"/>
    <w:rsid w:val="004D2536"/>
    <w:rsid w:val="004D68D4"/>
    <w:rsid w:val="004D7496"/>
    <w:rsid w:val="004E14A6"/>
    <w:rsid w:val="004E526E"/>
    <w:rsid w:val="004E5D82"/>
    <w:rsid w:val="004E5E67"/>
    <w:rsid w:val="004F08AA"/>
    <w:rsid w:val="004F11BA"/>
    <w:rsid w:val="004F36D2"/>
    <w:rsid w:val="004F3CD4"/>
    <w:rsid w:val="004F3CFD"/>
    <w:rsid w:val="004F6532"/>
    <w:rsid w:val="004F6599"/>
    <w:rsid w:val="004F7960"/>
    <w:rsid w:val="00513A44"/>
    <w:rsid w:val="00523132"/>
    <w:rsid w:val="00524707"/>
    <w:rsid w:val="005248A7"/>
    <w:rsid w:val="00531799"/>
    <w:rsid w:val="00531F93"/>
    <w:rsid w:val="00535F73"/>
    <w:rsid w:val="00545FC7"/>
    <w:rsid w:val="0054606B"/>
    <w:rsid w:val="005461AD"/>
    <w:rsid w:val="005462E1"/>
    <w:rsid w:val="005504AB"/>
    <w:rsid w:val="005521E3"/>
    <w:rsid w:val="005527C3"/>
    <w:rsid w:val="00554A6F"/>
    <w:rsid w:val="005605E8"/>
    <w:rsid w:val="00563EE0"/>
    <w:rsid w:val="005700EC"/>
    <w:rsid w:val="0057078A"/>
    <w:rsid w:val="00572366"/>
    <w:rsid w:val="00573E26"/>
    <w:rsid w:val="00574A1A"/>
    <w:rsid w:val="00576DB7"/>
    <w:rsid w:val="0058117D"/>
    <w:rsid w:val="00581579"/>
    <w:rsid w:val="005856CD"/>
    <w:rsid w:val="00585D9B"/>
    <w:rsid w:val="0058620E"/>
    <w:rsid w:val="00586DD3"/>
    <w:rsid w:val="00587876"/>
    <w:rsid w:val="00590DAE"/>
    <w:rsid w:val="00591C81"/>
    <w:rsid w:val="005936FE"/>
    <w:rsid w:val="00593DBA"/>
    <w:rsid w:val="00595105"/>
    <w:rsid w:val="00597AE1"/>
    <w:rsid w:val="005A0B13"/>
    <w:rsid w:val="005A1822"/>
    <w:rsid w:val="005A3A40"/>
    <w:rsid w:val="005B0C8E"/>
    <w:rsid w:val="005B1347"/>
    <w:rsid w:val="005B1791"/>
    <w:rsid w:val="005B3317"/>
    <w:rsid w:val="005B6A9D"/>
    <w:rsid w:val="005B7CED"/>
    <w:rsid w:val="005D1F8D"/>
    <w:rsid w:val="005D5BC4"/>
    <w:rsid w:val="005E09BF"/>
    <w:rsid w:val="005E241F"/>
    <w:rsid w:val="005E3508"/>
    <w:rsid w:val="005E3F2C"/>
    <w:rsid w:val="005E75CF"/>
    <w:rsid w:val="005E79D9"/>
    <w:rsid w:val="005F0247"/>
    <w:rsid w:val="005F04EE"/>
    <w:rsid w:val="005F4750"/>
    <w:rsid w:val="005F5B11"/>
    <w:rsid w:val="005F5D99"/>
    <w:rsid w:val="005F704F"/>
    <w:rsid w:val="005F78C3"/>
    <w:rsid w:val="0060038F"/>
    <w:rsid w:val="00606C6C"/>
    <w:rsid w:val="00614D3B"/>
    <w:rsid w:val="006150AD"/>
    <w:rsid w:val="00623EFA"/>
    <w:rsid w:val="006256DA"/>
    <w:rsid w:val="00630872"/>
    <w:rsid w:val="006315C5"/>
    <w:rsid w:val="00632183"/>
    <w:rsid w:val="0063412D"/>
    <w:rsid w:val="0063529E"/>
    <w:rsid w:val="00640328"/>
    <w:rsid w:val="00644089"/>
    <w:rsid w:val="006473D7"/>
    <w:rsid w:val="00647871"/>
    <w:rsid w:val="006529C4"/>
    <w:rsid w:val="00653C1E"/>
    <w:rsid w:val="00654DDF"/>
    <w:rsid w:val="00655523"/>
    <w:rsid w:val="00661BEC"/>
    <w:rsid w:val="00661CA5"/>
    <w:rsid w:val="00662212"/>
    <w:rsid w:val="0066345B"/>
    <w:rsid w:val="006652BA"/>
    <w:rsid w:val="00674F76"/>
    <w:rsid w:val="00675777"/>
    <w:rsid w:val="006770E9"/>
    <w:rsid w:val="00681978"/>
    <w:rsid w:val="0068267F"/>
    <w:rsid w:val="00683226"/>
    <w:rsid w:val="00683851"/>
    <w:rsid w:val="00684148"/>
    <w:rsid w:val="00686908"/>
    <w:rsid w:val="00687CBA"/>
    <w:rsid w:val="00692084"/>
    <w:rsid w:val="00692812"/>
    <w:rsid w:val="00694B91"/>
    <w:rsid w:val="00696CF3"/>
    <w:rsid w:val="006A2BFC"/>
    <w:rsid w:val="006A40C3"/>
    <w:rsid w:val="006A7AA7"/>
    <w:rsid w:val="006A7EEB"/>
    <w:rsid w:val="006B4072"/>
    <w:rsid w:val="006B41DE"/>
    <w:rsid w:val="006C1B51"/>
    <w:rsid w:val="006C3F94"/>
    <w:rsid w:val="006C5FC1"/>
    <w:rsid w:val="006C7167"/>
    <w:rsid w:val="006D28F0"/>
    <w:rsid w:val="006D526D"/>
    <w:rsid w:val="006D5284"/>
    <w:rsid w:val="006D5475"/>
    <w:rsid w:val="006D59A3"/>
    <w:rsid w:val="006D662B"/>
    <w:rsid w:val="006E00AE"/>
    <w:rsid w:val="006E4E61"/>
    <w:rsid w:val="006E79B2"/>
    <w:rsid w:val="006F098C"/>
    <w:rsid w:val="006F3E6A"/>
    <w:rsid w:val="006F4D55"/>
    <w:rsid w:val="006F5334"/>
    <w:rsid w:val="006F7D2D"/>
    <w:rsid w:val="00703F77"/>
    <w:rsid w:val="007072FF"/>
    <w:rsid w:val="007157A0"/>
    <w:rsid w:val="00716E16"/>
    <w:rsid w:val="0072485D"/>
    <w:rsid w:val="00726BB4"/>
    <w:rsid w:val="00731125"/>
    <w:rsid w:val="00731B04"/>
    <w:rsid w:val="0073203A"/>
    <w:rsid w:val="00732833"/>
    <w:rsid w:val="007338DC"/>
    <w:rsid w:val="00734B5F"/>
    <w:rsid w:val="00745DF1"/>
    <w:rsid w:val="007460C9"/>
    <w:rsid w:val="00747A77"/>
    <w:rsid w:val="00754486"/>
    <w:rsid w:val="00755B97"/>
    <w:rsid w:val="00761464"/>
    <w:rsid w:val="007634A1"/>
    <w:rsid w:val="00763BE0"/>
    <w:rsid w:val="007656F1"/>
    <w:rsid w:val="00766EB7"/>
    <w:rsid w:val="00767563"/>
    <w:rsid w:val="007678BE"/>
    <w:rsid w:val="007706FA"/>
    <w:rsid w:val="007751EA"/>
    <w:rsid w:val="00775936"/>
    <w:rsid w:val="00776854"/>
    <w:rsid w:val="0078103E"/>
    <w:rsid w:val="00782827"/>
    <w:rsid w:val="00784158"/>
    <w:rsid w:val="00787845"/>
    <w:rsid w:val="00790106"/>
    <w:rsid w:val="00793EC9"/>
    <w:rsid w:val="007942C2"/>
    <w:rsid w:val="0079667C"/>
    <w:rsid w:val="00796EF8"/>
    <w:rsid w:val="007A2828"/>
    <w:rsid w:val="007A4848"/>
    <w:rsid w:val="007A5EE4"/>
    <w:rsid w:val="007A75C2"/>
    <w:rsid w:val="007B182C"/>
    <w:rsid w:val="007B2F63"/>
    <w:rsid w:val="007B3B81"/>
    <w:rsid w:val="007B3D16"/>
    <w:rsid w:val="007C1350"/>
    <w:rsid w:val="007C3865"/>
    <w:rsid w:val="007D070B"/>
    <w:rsid w:val="007D1557"/>
    <w:rsid w:val="007D1D63"/>
    <w:rsid w:val="007D6DFC"/>
    <w:rsid w:val="007E31E3"/>
    <w:rsid w:val="007E4A0A"/>
    <w:rsid w:val="007E5844"/>
    <w:rsid w:val="007E7B47"/>
    <w:rsid w:val="007E7D48"/>
    <w:rsid w:val="007F3234"/>
    <w:rsid w:val="007F3A5F"/>
    <w:rsid w:val="007F4F8A"/>
    <w:rsid w:val="007F5C5B"/>
    <w:rsid w:val="007F5CD7"/>
    <w:rsid w:val="00801191"/>
    <w:rsid w:val="00801260"/>
    <w:rsid w:val="00803752"/>
    <w:rsid w:val="0080572D"/>
    <w:rsid w:val="008132FF"/>
    <w:rsid w:val="00816BE7"/>
    <w:rsid w:val="00821B9A"/>
    <w:rsid w:val="00822733"/>
    <w:rsid w:val="00822C84"/>
    <w:rsid w:val="00824F5F"/>
    <w:rsid w:val="008256DE"/>
    <w:rsid w:val="0082637C"/>
    <w:rsid w:val="0082668A"/>
    <w:rsid w:val="00826836"/>
    <w:rsid w:val="00830A30"/>
    <w:rsid w:val="00832EFD"/>
    <w:rsid w:val="008343B3"/>
    <w:rsid w:val="008356E2"/>
    <w:rsid w:val="00840B64"/>
    <w:rsid w:val="00841353"/>
    <w:rsid w:val="00841A8C"/>
    <w:rsid w:val="00842503"/>
    <w:rsid w:val="00844390"/>
    <w:rsid w:val="00846A8A"/>
    <w:rsid w:val="00846CF1"/>
    <w:rsid w:val="008474A7"/>
    <w:rsid w:val="00847970"/>
    <w:rsid w:val="00850E5B"/>
    <w:rsid w:val="008513B7"/>
    <w:rsid w:val="00852C98"/>
    <w:rsid w:val="008546FC"/>
    <w:rsid w:val="00856A8F"/>
    <w:rsid w:val="00860A7D"/>
    <w:rsid w:val="00860EC1"/>
    <w:rsid w:val="008623F6"/>
    <w:rsid w:val="00862FC3"/>
    <w:rsid w:val="00864808"/>
    <w:rsid w:val="0086566C"/>
    <w:rsid w:val="008667E5"/>
    <w:rsid w:val="00866F15"/>
    <w:rsid w:val="00867E22"/>
    <w:rsid w:val="00873967"/>
    <w:rsid w:val="00873A20"/>
    <w:rsid w:val="0087618D"/>
    <w:rsid w:val="0088119D"/>
    <w:rsid w:val="00882F4D"/>
    <w:rsid w:val="00884461"/>
    <w:rsid w:val="00886324"/>
    <w:rsid w:val="00893743"/>
    <w:rsid w:val="0089380D"/>
    <w:rsid w:val="00895C1B"/>
    <w:rsid w:val="0089750A"/>
    <w:rsid w:val="008A0603"/>
    <w:rsid w:val="008A22B6"/>
    <w:rsid w:val="008A4E7A"/>
    <w:rsid w:val="008A77FE"/>
    <w:rsid w:val="008B006C"/>
    <w:rsid w:val="008B0815"/>
    <w:rsid w:val="008B2632"/>
    <w:rsid w:val="008B4E1D"/>
    <w:rsid w:val="008B5822"/>
    <w:rsid w:val="008B60F0"/>
    <w:rsid w:val="008C13AF"/>
    <w:rsid w:val="008C2658"/>
    <w:rsid w:val="008C2B78"/>
    <w:rsid w:val="008C51AC"/>
    <w:rsid w:val="008C68F6"/>
    <w:rsid w:val="008D6257"/>
    <w:rsid w:val="008E0A2C"/>
    <w:rsid w:val="008E1759"/>
    <w:rsid w:val="008E4E0D"/>
    <w:rsid w:val="008E7C23"/>
    <w:rsid w:val="008F0C41"/>
    <w:rsid w:val="008F129F"/>
    <w:rsid w:val="008F1C74"/>
    <w:rsid w:val="008F2403"/>
    <w:rsid w:val="008F42A3"/>
    <w:rsid w:val="008F52AD"/>
    <w:rsid w:val="008F5F2D"/>
    <w:rsid w:val="008F74AE"/>
    <w:rsid w:val="008F7B42"/>
    <w:rsid w:val="009004B3"/>
    <w:rsid w:val="00901472"/>
    <w:rsid w:val="00901E97"/>
    <w:rsid w:val="00902106"/>
    <w:rsid w:val="0090262D"/>
    <w:rsid w:val="00903D9F"/>
    <w:rsid w:val="00905646"/>
    <w:rsid w:val="00905A36"/>
    <w:rsid w:val="009141A7"/>
    <w:rsid w:val="0091546F"/>
    <w:rsid w:val="00916704"/>
    <w:rsid w:val="0092109A"/>
    <w:rsid w:val="00923C55"/>
    <w:rsid w:val="009260FE"/>
    <w:rsid w:val="009265A9"/>
    <w:rsid w:val="009322BC"/>
    <w:rsid w:val="00932A17"/>
    <w:rsid w:val="009343EF"/>
    <w:rsid w:val="0093488C"/>
    <w:rsid w:val="00934DAD"/>
    <w:rsid w:val="00936B86"/>
    <w:rsid w:val="00937009"/>
    <w:rsid w:val="00940467"/>
    <w:rsid w:val="009433AD"/>
    <w:rsid w:val="0094658B"/>
    <w:rsid w:val="0095229F"/>
    <w:rsid w:val="0095379B"/>
    <w:rsid w:val="009554BC"/>
    <w:rsid w:val="00955917"/>
    <w:rsid w:val="009569FD"/>
    <w:rsid w:val="00957DB3"/>
    <w:rsid w:val="00961652"/>
    <w:rsid w:val="00962898"/>
    <w:rsid w:val="00973C34"/>
    <w:rsid w:val="00974A9A"/>
    <w:rsid w:val="009774FD"/>
    <w:rsid w:val="00981FD8"/>
    <w:rsid w:val="00983A30"/>
    <w:rsid w:val="009858FC"/>
    <w:rsid w:val="009875AC"/>
    <w:rsid w:val="00990CC8"/>
    <w:rsid w:val="00994D1B"/>
    <w:rsid w:val="00995DAA"/>
    <w:rsid w:val="00996C47"/>
    <w:rsid w:val="00997C16"/>
    <w:rsid w:val="00997D72"/>
    <w:rsid w:val="009A0B14"/>
    <w:rsid w:val="009A26BF"/>
    <w:rsid w:val="009A4047"/>
    <w:rsid w:val="009A777D"/>
    <w:rsid w:val="009B0971"/>
    <w:rsid w:val="009B1331"/>
    <w:rsid w:val="009B7697"/>
    <w:rsid w:val="009C073E"/>
    <w:rsid w:val="009C2802"/>
    <w:rsid w:val="009D5E38"/>
    <w:rsid w:val="009E051A"/>
    <w:rsid w:val="009E24FF"/>
    <w:rsid w:val="009E390C"/>
    <w:rsid w:val="009E39AC"/>
    <w:rsid w:val="009E5F2A"/>
    <w:rsid w:val="009E7CFF"/>
    <w:rsid w:val="009F0130"/>
    <w:rsid w:val="009F1064"/>
    <w:rsid w:val="009F1EA0"/>
    <w:rsid w:val="009F5C6D"/>
    <w:rsid w:val="00A02178"/>
    <w:rsid w:val="00A05704"/>
    <w:rsid w:val="00A07799"/>
    <w:rsid w:val="00A07CF3"/>
    <w:rsid w:val="00A10FB8"/>
    <w:rsid w:val="00A1212D"/>
    <w:rsid w:val="00A12826"/>
    <w:rsid w:val="00A13665"/>
    <w:rsid w:val="00A14111"/>
    <w:rsid w:val="00A14191"/>
    <w:rsid w:val="00A15EBE"/>
    <w:rsid w:val="00A1648E"/>
    <w:rsid w:val="00A17447"/>
    <w:rsid w:val="00A174BD"/>
    <w:rsid w:val="00A1773D"/>
    <w:rsid w:val="00A22062"/>
    <w:rsid w:val="00A26316"/>
    <w:rsid w:val="00A2733A"/>
    <w:rsid w:val="00A27BBC"/>
    <w:rsid w:val="00A3160D"/>
    <w:rsid w:val="00A33ADF"/>
    <w:rsid w:val="00A34B77"/>
    <w:rsid w:val="00A36492"/>
    <w:rsid w:val="00A373D5"/>
    <w:rsid w:val="00A414BE"/>
    <w:rsid w:val="00A41A4C"/>
    <w:rsid w:val="00A43773"/>
    <w:rsid w:val="00A43E24"/>
    <w:rsid w:val="00A4636F"/>
    <w:rsid w:val="00A465D4"/>
    <w:rsid w:val="00A46A1B"/>
    <w:rsid w:val="00A47D9F"/>
    <w:rsid w:val="00A519C5"/>
    <w:rsid w:val="00A54BA5"/>
    <w:rsid w:val="00A5514A"/>
    <w:rsid w:val="00A60ABB"/>
    <w:rsid w:val="00A6304D"/>
    <w:rsid w:val="00A675D9"/>
    <w:rsid w:val="00A800EC"/>
    <w:rsid w:val="00A807A1"/>
    <w:rsid w:val="00A90934"/>
    <w:rsid w:val="00A914BC"/>
    <w:rsid w:val="00A925F8"/>
    <w:rsid w:val="00A92A14"/>
    <w:rsid w:val="00A93A10"/>
    <w:rsid w:val="00A96028"/>
    <w:rsid w:val="00A97096"/>
    <w:rsid w:val="00A97458"/>
    <w:rsid w:val="00A97541"/>
    <w:rsid w:val="00AA1F3E"/>
    <w:rsid w:val="00AA3AA4"/>
    <w:rsid w:val="00AA49A8"/>
    <w:rsid w:val="00AA4DFF"/>
    <w:rsid w:val="00AA50AA"/>
    <w:rsid w:val="00AA5E40"/>
    <w:rsid w:val="00AA683D"/>
    <w:rsid w:val="00AB1918"/>
    <w:rsid w:val="00AB3E2E"/>
    <w:rsid w:val="00AB759D"/>
    <w:rsid w:val="00AC59EC"/>
    <w:rsid w:val="00AC6A56"/>
    <w:rsid w:val="00AD0752"/>
    <w:rsid w:val="00AD4837"/>
    <w:rsid w:val="00AE006C"/>
    <w:rsid w:val="00AE1BBC"/>
    <w:rsid w:val="00AE2919"/>
    <w:rsid w:val="00AE2EF9"/>
    <w:rsid w:val="00AE3D81"/>
    <w:rsid w:val="00AE3E57"/>
    <w:rsid w:val="00AE4045"/>
    <w:rsid w:val="00AE4527"/>
    <w:rsid w:val="00AF1652"/>
    <w:rsid w:val="00AF3F6C"/>
    <w:rsid w:val="00B0279B"/>
    <w:rsid w:val="00B03699"/>
    <w:rsid w:val="00B14341"/>
    <w:rsid w:val="00B14BD7"/>
    <w:rsid w:val="00B16E40"/>
    <w:rsid w:val="00B170EE"/>
    <w:rsid w:val="00B1771E"/>
    <w:rsid w:val="00B2094C"/>
    <w:rsid w:val="00B2152D"/>
    <w:rsid w:val="00B231D2"/>
    <w:rsid w:val="00B26CC6"/>
    <w:rsid w:val="00B273E9"/>
    <w:rsid w:val="00B3100D"/>
    <w:rsid w:val="00B40E9E"/>
    <w:rsid w:val="00B45370"/>
    <w:rsid w:val="00B47B59"/>
    <w:rsid w:val="00B52150"/>
    <w:rsid w:val="00B56986"/>
    <w:rsid w:val="00B62785"/>
    <w:rsid w:val="00B64970"/>
    <w:rsid w:val="00B670D1"/>
    <w:rsid w:val="00B714AD"/>
    <w:rsid w:val="00B72D84"/>
    <w:rsid w:val="00B7305F"/>
    <w:rsid w:val="00B75D4E"/>
    <w:rsid w:val="00B76F0A"/>
    <w:rsid w:val="00B80DD0"/>
    <w:rsid w:val="00B81A1F"/>
    <w:rsid w:val="00B8454E"/>
    <w:rsid w:val="00B852A1"/>
    <w:rsid w:val="00B852EB"/>
    <w:rsid w:val="00B87C22"/>
    <w:rsid w:val="00B90A6F"/>
    <w:rsid w:val="00B93EA3"/>
    <w:rsid w:val="00B940F6"/>
    <w:rsid w:val="00BA0F12"/>
    <w:rsid w:val="00BA31A2"/>
    <w:rsid w:val="00BB2991"/>
    <w:rsid w:val="00BB2E68"/>
    <w:rsid w:val="00BB71F4"/>
    <w:rsid w:val="00BC1BD3"/>
    <w:rsid w:val="00BC2E07"/>
    <w:rsid w:val="00BC6249"/>
    <w:rsid w:val="00BC731B"/>
    <w:rsid w:val="00BD38BE"/>
    <w:rsid w:val="00BD4035"/>
    <w:rsid w:val="00BD4051"/>
    <w:rsid w:val="00BD537F"/>
    <w:rsid w:val="00BD7A98"/>
    <w:rsid w:val="00BE0432"/>
    <w:rsid w:val="00BE7575"/>
    <w:rsid w:val="00BF049F"/>
    <w:rsid w:val="00BF54E9"/>
    <w:rsid w:val="00BF72EF"/>
    <w:rsid w:val="00BF752E"/>
    <w:rsid w:val="00C0635E"/>
    <w:rsid w:val="00C109AD"/>
    <w:rsid w:val="00C205AE"/>
    <w:rsid w:val="00C24586"/>
    <w:rsid w:val="00C24C85"/>
    <w:rsid w:val="00C2556D"/>
    <w:rsid w:val="00C27054"/>
    <w:rsid w:val="00C31D73"/>
    <w:rsid w:val="00C35BB6"/>
    <w:rsid w:val="00C4045E"/>
    <w:rsid w:val="00C407C4"/>
    <w:rsid w:val="00C41B59"/>
    <w:rsid w:val="00C42531"/>
    <w:rsid w:val="00C445BF"/>
    <w:rsid w:val="00C57B70"/>
    <w:rsid w:val="00C60822"/>
    <w:rsid w:val="00C61F93"/>
    <w:rsid w:val="00C62669"/>
    <w:rsid w:val="00C65D69"/>
    <w:rsid w:val="00C67A14"/>
    <w:rsid w:val="00C7100C"/>
    <w:rsid w:val="00C7127B"/>
    <w:rsid w:val="00C737D8"/>
    <w:rsid w:val="00C73A35"/>
    <w:rsid w:val="00C75B34"/>
    <w:rsid w:val="00C76352"/>
    <w:rsid w:val="00C8071F"/>
    <w:rsid w:val="00C81E44"/>
    <w:rsid w:val="00C8268E"/>
    <w:rsid w:val="00C8269D"/>
    <w:rsid w:val="00C82D7A"/>
    <w:rsid w:val="00C852C8"/>
    <w:rsid w:val="00C8659B"/>
    <w:rsid w:val="00C8708C"/>
    <w:rsid w:val="00C90875"/>
    <w:rsid w:val="00C90EFB"/>
    <w:rsid w:val="00C90F72"/>
    <w:rsid w:val="00C93065"/>
    <w:rsid w:val="00C933E1"/>
    <w:rsid w:val="00C947A5"/>
    <w:rsid w:val="00C969BB"/>
    <w:rsid w:val="00C97BC7"/>
    <w:rsid w:val="00CA1FA3"/>
    <w:rsid w:val="00CA32DF"/>
    <w:rsid w:val="00CA4CC1"/>
    <w:rsid w:val="00CA5A76"/>
    <w:rsid w:val="00CA6743"/>
    <w:rsid w:val="00CA6F31"/>
    <w:rsid w:val="00CB142C"/>
    <w:rsid w:val="00CB1810"/>
    <w:rsid w:val="00CB34AD"/>
    <w:rsid w:val="00CB414D"/>
    <w:rsid w:val="00CB7D78"/>
    <w:rsid w:val="00CC0E05"/>
    <w:rsid w:val="00CC3D4F"/>
    <w:rsid w:val="00CC49F1"/>
    <w:rsid w:val="00CC5189"/>
    <w:rsid w:val="00CC746C"/>
    <w:rsid w:val="00CD05D2"/>
    <w:rsid w:val="00CD15FC"/>
    <w:rsid w:val="00CD1CAB"/>
    <w:rsid w:val="00CD20D9"/>
    <w:rsid w:val="00CD3D66"/>
    <w:rsid w:val="00CD5E60"/>
    <w:rsid w:val="00CE2887"/>
    <w:rsid w:val="00CE5B6E"/>
    <w:rsid w:val="00CE5FBF"/>
    <w:rsid w:val="00CE6CF8"/>
    <w:rsid w:val="00CE7CFC"/>
    <w:rsid w:val="00CF0A27"/>
    <w:rsid w:val="00CF44E1"/>
    <w:rsid w:val="00CF566B"/>
    <w:rsid w:val="00CF5F70"/>
    <w:rsid w:val="00D01A9F"/>
    <w:rsid w:val="00D048E8"/>
    <w:rsid w:val="00D053B3"/>
    <w:rsid w:val="00D05DAF"/>
    <w:rsid w:val="00D06F3F"/>
    <w:rsid w:val="00D07980"/>
    <w:rsid w:val="00D12B45"/>
    <w:rsid w:val="00D208FD"/>
    <w:rsid w:val="00D220E4"/>
    <w:rsid w:val="00D2245E"/>
    <w:rsid w:val="00D23FEB"/>
    <w:rsid w:val="00D30768"/>
    <w:rsid w:val="00D30EED"/>
    <w:rsid w:val="00D324D3"/>
    <w:rsid w:val="00D3255D"/>
    <w:rsid w:val="00D3492E"/>
    <w:rsid w:val="00D34A19"/>
    <w:rsid w:val="00D34FFC"/>
    <w:rsid w:val="00D35028"/>
    <w:rsid w:val="00D3596A"/>
    <w:rsid w:val="00D36396"/>
    <w:rsid w:val="00D41651"/>
    <w:rsid w:val="00D434CA"/>
    <w:rsid w:val="00D439FB"/>
    <w:rsid w:val="00D43B29"/>
    <w:rsid w:val="00D43FBF"/>
    <w:rsid w:val="00D45DBD"/>
    <w:rsid w:val="00D46322"/>
    <w:rsid w:val="00D46E49"/>
    <w:rsid w:val="00D50D48"/>
    <w:rsid w:val="00D515EC"/>
    <w:rsid w:val="00D51713"/>
    <w:rsid w:val="00D52667"/>
    <w:rsid w:val="00D53B85"/>
    <w:rsid w:val="00D569C3"/>
    <w:rsid w:val="00D576C7"/>
    <w:rsid w:val="00D57A9A"/>
    <w:rsid w:val="00D63554"/>
    <w:rsid w:val="00D63E9B"/>
    <w:rsid w:val="00D674E8"/>
    <w:rsid w:val="00D7048F"/>
    <w:rsid w:val="00D73F3B"/>
    <w:rsid w:val="00D7462E"/>
    <w:rsid w:val="00D75050"/>
    <w:rsid w:val="00D76373"/>
    <w:rsid w:val="00D9054C"/>
    <w:rsid w:val="00D930A2"/>
    <w:rsid w:val="00D93B21"/>
    <w:rsid w:val="00D9663D"/>
    <w:rsid w:val="00DA0675"/>
    <w:rsid w:val="00DA0CBD"/>
    <w:rsid w:val="00DA14B9"/>
    <w:rsid w:val="00DA32D1"/>
    <w:rsid w:val="00DA676A"/>
    <w:rsid w:val="00DB4CD7"/>
    <w:rsid w:val="00DB6428"/>
    <w:rsid w:val="00DB6A5B"/>
    <w:rsid w:val="00DC1C5E"/>
    <w:rsid w:val="00DC4DD0"/>
    <w:rsid w:val="00DD0FDC"/>
    <w:rsid w:val="00DD2568"/>
    <w:rsid w:val="00DD391F"/>
    <w:rsid w:val="00DD67DC"/>
    <w:rsid w:val="00DE434E"/>
    <w:rsid w:val="00DE4E46"/>
    <w:rsid w:val="00DE6718"/>
    <w:rsid w:val="00DF2C11"/>
    <w:rsid w:val="00DF64E6"/>
    <w:rsid w:val="00DF6C0D"/>
    <w:rsid w:val="00E01F06"/>
    <w:rsid w:val="00E025A2"/>
    <w:rsid w:val="00E05FAC"/>
    <w:rsid w:val="00E075AA"/>
    <w:rsid w:val="00E103A3"/>
    <w:rsid w:val="00E10A59"/>
    <w:rsid w:val="00E112AD"/>
    <w:rsid w:val="00E11B54"/>
    <w:rsid w:val="00E12CBA"/>
    <w:rsid w:val="00E13114"/>
    <w:rsid w:val="00E14E9D"/>
    <w:rsid w:val="00E15499"/>
    <w:rsid w:val="00E156AE"/>
    <w:rsid w:val="00E20C49"/>
    <w:rsid w:val="00E24FC6"/>
    <w:rsid w:val="00E261A6"/>
    <w:rsid w:val="00E263EE"/>
    <w:rsid w:val="00E32203"/>
    <w:rsid w:val="00E32B82"/>
    <w:rsid w:val="00E40BBC"/>
    <w:rsid w:val="00E4126B"/>
    <w:rsid w:val="00E41E7B"/>
    <w:rsid w:val="00E461E7"/>
    <w:rsid w:val="00E47117"/>
    <w:rsid w:val="00E51BE9"/>
    <w:rsid w:val="00E54FB8"/>
    <w:rsid w:val="00E55DB9"/>
    <w:rsid w:val="00E56889"/>
    <w:rsid w:val="00E61CB5"/>
    <w:rsid w:val="00E6273B"/>
    <w:rsid w:val="00E630A3"/>
    <w:rsid w:val="00E64220"/>
    <w:rsid w:val="00E719E9"/>
    <w:rsid w:val="00E72A5C"/>
    <w:rsid w:val="00E72EE9"/>
    <w:rsid w:val="00E7590C"/>
    <w:rsid w:val="00E77525"/>
    <w:rsid w:val="00E84861"/>
    <w:rsid w:val="00E85277"/>
    <w:rsid w:val="00E8663B"/>
    <w:rsid w:val="00E879A4"/>
    <w:rsid w:val="00E915A5"/>
    <w:rsid w:val="00E91D70"/>
    <w:rsid w:val="00E9232A"/>
    <w:rsid w:val="00E92A90"/>
    <w:rsid w:val="00E9545E"/>
    <w:rsid w:val="00E95B14"/>
    <w:rsid w:val="00E97643"/>
    <w:rsid w:val="00EA2ED6"/>
    <w:rsid w:val="00EA2F70"/>
    <w:rsid w:val="00EA68CB"/>
    <w:rsid w:val="00EA6D07"/>
    <w:rsid w:val="00EA6EF4"/>
    <w:rsid w:val="00EB34E4"/>
    <w:rsid w:val="00EB4728"/>
    <w:rsid w:val="00EB4E3C"/>
    <w:rsid w:val="00EB5972"/>
    <w:rsid w:val="00EC0477"/>
    <w:rsid w:val="00EC11C7"/>
    <w:rsid w:val="00EC61B5"/>
    <w:rsid w:val="00ED165F"/>
    <w:rsid w:val="00ED46B1"/>
    <w:rsid w:val="00ED5B5D"/>
    <w:rsid w:val="00EE2354"/>
    <w:rsid w:val="00EE491D"/>
    <w:rsid w:val="00EE608A"/>
    <w:rsid w:val="00EE6363"/>
    <w:rsid w:val="00EF1CA9"/>
    <w:rsid w:val="00F01BC8"/>
    <w:rsid w:val="00F0470F"/>
    <w:rsid w:val="00F05027"/>
    <w:rsid w:val="00F063A3"/>
    <w:rsid w:val="00F06AC4"/>
    <w:rsid w:val="00F070B2"/>
    <w:rsid w:val="00F0728D"/>
    <w:rsid w:val="00F0793A"/>
    <w:rsid w:val="00F15C09"/>
    <w:rsid w:val="00F17EB6"/>
    <w:rsid w:val="00F204DA"/>
    <w:rsid w:val="00F21584"/>
    <w:rsid w:val="00F24004"/>
    <w:rsid w:val="00F34785"/>
    <w:rsid w:val="00F3582D"/>
    <w:rsid w:val="00F36A7F"/>
    <w:rsid w:val="00F51253"/>
    <w:rsid w:val="00F53BB1"/>
    <w:rsid w:val="00F55C34"/>
    <w:rsid w:val="00F609D3"/>
    <w:rsid w:val="00F6342A"/>
    <w:rsid w:val="00F6521F"/>
    <w:rsid w:val="00F74C4E"/>
    <w:rsid w:val="00F76744"/>
    <w:rsid w:val="00F77168"/>
    <w:rsid w:val="00F85D63"/>
    <w:rsid w:val="00F86E7F"/>
    <w:rsid w:val="00F87035"/>
    <w:rsid w:val="00F91A2A"/>
    <w:rsid w:val="00F94FFE"/>
    <w:rsid w:val="00F957E1"/>
    <w:rsid w:val="00FA060B"/>
    <w:rsid w:val="00FA07AE"/>
    <w:rsid w:val="00FA15A2"/>
    <w:rsid w:val="00FA28D4"/>
    <w:rsid w:val="00FA2D28"/>
    <w:rsid w:val="00FA5263"/>
    <w:rsid w:val="00FB1521"/>
    <w:rsid w:val="00FB2258"/>
    <w:rsid w:val="00FB22AD"/>
    <w:rsid w:val="00FB22C3"/>
    <w:rsid w:val="00FB38DB"/>
    <w:rsid w:val="00FB53E8"/>
    <w:rsid w:val="00FB63A2"/>
    <w:rsid w:val="00FB70D7"/>
    <w:rsid w:val="00FC02B0"/>
    <w:rsid w:val="00FC0364"/>
    <w:rsid w:val="00FC61C0"/>
    <w:rsid w:val="00FC704E"/>
    <w:rsid w:val="00FD0BC5"/>
    <w:rsid w:val="00FD1F4A"/>
    <w:rsid w:val="00FD38C5"/>
    <w:rsid w:val="00FE6E5C"/>
    <w:rsid w:val="00FF03B7"/>
    <w:rsid w:val="00FF73B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3" w:uiPriority="0"/>
    <w:lsdException w:name="List 4"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Salutation" w:uiPriority="0"/>
    <w:lsdException w:name="Body Tex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99"/>
    <w:pPr>
      <w:widowControl w:val="0"/>
      <w:spacing w:after="0" w:line="240" w:lineRule="auto"/>
      <w:jc w:val="both"/>
    </w:pPr>
    <w:rPr>
      <w:rFonts w:ascii="宋体" w:eastAsia="宋体" w:hAnsi="宋体" w:cs="Times New Roman"/>
      <w:kern w:val="2"/>
      <w:sz w:val="21"/>
      <w:szCs w:val="24"/>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1st level4,章"/>
    <w:basedOn w:val="Normal"/>
    <w:next w:val="Normal"/>
    <w:link w:val="Heading1Char"/>
    <w:qFormat/>
    <w:rsid w:val="004F6599"/>
    <w:pPr>
      <w:keepNext/>
      <w:numPr>
        <w:numId w:val="1"/>
      </w:numPr>
      <w:spacing w:line="420" w:lineRule="auto"/>
      <w:ind w:right="238"/>
      <w:outlineLvl w:val="0"/>
    </w:pPr>
    <w:rPr>
      <w:rFonts w:cs="Arial"/>
      <w:b/>
      <w:sz w:val="28"/>
    </w:rPr>
  </w:style>
  <w:style w:type="paragraph" w:styleId="Heading2">
    <w:name w:val="heading 2"/>
    <w:aliases w:val="Chapter,1.Seite,(L2),(L2)1,(L2)2,(L2)3,(L2)11,(L2)4,(L2)12,(L2)21,(L2)31,(L2)111,Heading 2 Hidden,Heading 2 CCBS,H2,h2,2nd level,2,Header 2,heading 2,第一章 标题 2,ISO1,Level 2 Topic Heading,UNDERRUBRIK 1-2,Underrubrik1,prop2,l2,Titre2,Head 2,R2,子系"/>
    <w:basedOn w:val="Normal"/>
    <w:next w:val="Normal"/>
    <w:link w:val="Heading2Char"/>
    <w:qFormat/>
    <w:rsid w:val="004F6599"/>
    <w:pPr>
      <w:keepNext/>
      <w:keepLines/>
      <w:widowControl/>
      <w:numPr>
        <w:ilvl w:val="1"/>
        <w:numId w:val="1"/>
      </w:numPr>
      <w:overflowPunct w:val="0"/>
      <w:autoSpaceDE w:val="0"/>
      <w:autoSpaceDN w:val="0"/>
      <w:adjustRightInd w:val="0"/>
      <w:spacing w:before="240" w:after="240"/>
      <w:textAlignment w:val="baseline"/>
      <w:outlineLvl w:val="1"/>
    </w:pPr>
    <w:rPr>
      <w:b/>
      <w:kern w:val="0"/>
      <w:sz w:val="24"/>
      <w:szCs w:val="28"/>
      <w:lang w:eastAsia="en-US"/>
    </w:rPr>
  </w:style>
  <w:style w:type="paragraph" w:styleId="Heading3">
    <w:name w:val="heading 3"/>
    <w:aliases w:val="H3,l3,CT,Heading 3 - old,H31,l31,CT1,Heading 3 - old1,(A-3),h3,3,list 3,H3-Heading 3,l3.3,alltoc,3rd level,第一节,Heading 3 hidden,2h,h31,h32,Section,Heading 2.3,(Alt+3),1.2.3.,sect1.2.3,一,h4,Title3,Map,heading 3TOC,1.1.1 Heading 3,BOD 0,level_3"/>
    <w:basedOn w:val="Normal"/>
    <w:next w:val="Normal"/>
    <w:link w:val="Heading3Char"/>
    <w:qFormat/>
    <w:rsid w:val="004F6599"/>
    <w:pPr>
      <w:keepNext/>
      <w:widowControl/>
      <w:numPr>
        <w:ilvl w:val="2"/>
        <w:numId w:val="1"/>
      </w:numPr>
      <w:overflowPunct w:val="0"/>
      <w:autoSpaceDE w:val="0"/>
      <w:autoSpaceDN w:val="0"/>
      <w:adjustRightInd w:val="0"/>
      <w:spacing w:before="240" w:after="240"/>
      <w:textAlignment w:val="baseline"/>
      <w:outlineLvl w:val="2"/>
    </w:pPr>
    <w:rPr>
      <w:rFonts w:cs="Arial"/>
      <w:b/>
      <w:bCs/>
      <w:kern w:val="0"/>
      <w:szCs w:val="26"/>
      <w:lang w:eastAsia="en-US"/>
    </w:rPr>
  </w:style>
  <w:style w:type="paragraph" w:styleId="Heading4">
    <w:name w:val="heading 4"/>
    <w:aliases w:val="H4,Fab-4,T5,PIM 4,bullet,bl,bb,heading 4 + Indent: Left 0.5 in"/>
    <w:next w:val="Normal"/>
    <w:link w:val="Heading4Char"/>
    <w:qFormat/>
    <w:rsid w:val="004F6599"/>
    <w:pPr>
      <w:numPr>
        <w:ilvl w:val="3"/>
        <w:numId w:val="1"/>
      </w:numPr>
      <w:spacing w:after="0" w:line="240" w:lineRule="auto"/>
      <w:outlineLvl w:val="3"/>
    </w:pPr>
    <w:rPr>
      <w:rFonts w:ascii="宋体" w:eastAsia="宋体" w:hAnsi="宋体" w:cs="Arial"/>
      <w:b/>
      <w:bCs/>
      <w:sz w:val="21"/>
      <w:szCs w:val="24"/>
      <w:lang w:eastAsia="en-US"/>
    </w:rPr>
  </w:style>
  <w:style w:type="paragraph" w:styleId="Heading5">
    <w:name w:val="heading 5"/>
    <w:next w:val="Normal"/>
    <w:link w:val="Heading5Char"/>
    <w:qFormat/>
    <w:rsid w:val="004F6599"/>
    <w:pPr>
      <w:keepNext/>
      <w:numPr>
        <w:ilvl w:val="4"/>
        <w:numId w:val="1"/>
      </w:numPr>
      <w:spacing w:after="140" w:line="240" w:lineRule="auto"/>
      <w:ind w:right="240"/>
      <w:outlineLvl w:val="4"/>
    </w:pPr>
    <w:rPr>
      <w:rFonts w:ascii="宋体" w:eastAsia="宋体" w:hAnsi="宋体" w:cs="Arial"/>
      <w:b/>
      <w:kern w:val="2"/>
      <w:sz w:val="21"/>
      <w:szCs w:val="21"/>
    </w:rPr>
  </w:style>
  <w:style w:type="paragraph" w:styleId="Heading6">
    <w:name w:val="heading 6"/>
    <w:basedOn w:val="Normal"/>
    <w:next w:val="Normal"/>
    <w:link w:val="Heading6Char"/>
    <w:qFormat/>
    <w:rsid w:val="004F6599"/>
    <w:pPr>
      <w:keepNext/>
      <w:keepLines/>
      <w:widowControl/>
      <w:tabs>
        <w:tab w:val="num" w:pos="1152"/>
      </w:tabs>
      <w:overflowPunct w:val="0"/>
      <w:autoSpaceDE w:val="0"/>
      <w:autoSpaceDN w:val="0"/>
      <w:adjustRightInd w:val="0"/>
      <w:spacing w:before="240" w:after="64" w:line="320" w:lineRule="auto"/>
      <w:ind w:left="1152" w:hanging="1152"/>
      <w:jc w:val="left"/>
      <w:textAlignment w:val="baseline"/>
      <w:outlineLvl w:val="5"/>
    </w:pPr>
    <w:rPr>
      <w:rFonts w:ascii="Arial" w:eastAsia="黑体" w:hAnsi="Arial"/>
      <w:b/>
      <w:bCs/>
      <w:kern w:val="0"/>
      <w:sz w:val="24"/>
      <w:lang w:eastAsia="en-US"/>
    </w:rPr>
  </w:style>
  <w:style w:type="paragraph" w:styleId="Heading7">
    <w:name w:val="heading 7"/>
    <w:basedOn w:val="Normal"/>
    <w:next w:val="Normal"/>
    <w:link w:val="Heading7Char"/>
    <w:qFormat/>
    <w:rsid w:val="004F6599"/>
    <w:pPr>
      <w:keepNext/>
      <w:keepLines/>
      <w:widowControl/>
      <w:tabs>
        <w:tab w:val="num" w:pos="1296"/>
      </w:tabs>
      <w:overflowPunct w:val="0"/>
      <w:autoSpaceDE w:val="0"/>
      <w:autoSpaceDN w:val="0"/>
      <w:adjustRightInd w:val="0"/>
      <w:spacing w:before="240" w:after="64" w:line="320" w:lineRule="auto"/>
      <w:ind w:left="1296" w:hanging="1296"/>
      <w:jc w:val="left"/>
      <w:textAlignment w:val="baseline"/>
      <w:outlineLvl w:val="6"/>
    </w:pPr>
    <w:rPr>
      <w:rFonts w:ascii="Arial" w:hAnsi="Arial"/>
      <w:b/>
      <w:bCs/>
      <w:kern w:val="0"/>
      <w:sz w:val="24"/>
      <w:lang w:eastAsia="en-US"/>
    </w:rPr>
  </w:style>
  <w:style w:type="paragraph" w:styleId="Heading8">
    <w:name w:val="heading 8"/>
    <w:basedOn w:val="Normal"/>
    <w:next w:val="Normal"/>
    <w:link w:val="Heading8Char"/>
    <w:qFormat/>
    <w:rsid w:val="004F6599"/>
    <w:pPr>
      <w:keepNext/>
      <w:keepLines/>
      <w:widowControl/>
      <w:tabs>
        <w:tab w:val="num" w:pos="1440"/>
      </w:tabs>
      <w:overflowPunct w:val="0"/>
      <w:autoSpaceDE w:val="0"/>
      <w:autoSpaceDN w:val="0"/>
      <w:adjustRightInd w:val="0"/>
      <w:spacing w:before="240" w:after="64" w:line="320" w:lineRule="auto"/>
      <w:ind w:left="1440" w:hanging="1440"/>
      <w:jc w:val="left"/>
      <w:textAlignment w:val="baseline"/>
      <w:outlineLvl w:val="7"/>
    </w:pPr>
    <w:rPr>
      <w:rFonts w:ascii="Arial" w:eastAsia="黑体" w:hAnsi="Arial"/>
      <w:kern w:val="0"/>
      <w:sz w:val="24"/>
      <w:lang w:eastAsia="en-US"/>
    </w:rPr>
  </w:style>
  <w:style w:type="paragraph" w:styleId="Heading9">
    <w:name w:val="heading 9"/>
    <w:basedOn w:val="Normal"/>
    <w:next w:val="Normal"/>
    <w:link w:val="Heading9Char"/>
    <w:qFormat/>
    <w:rsid w:val="004F6599"/>
    <w:pPr>
      <w:keepNext/>
      <w:keepLines/>
      <w:widowControl/>
      <w:tabs>
        <w:tab w:val="num" w:pos="1584"/>
      </w:tabs>
      <w:overflowPunct w:val="0"/>
      <w:autoSpaceDE w:val="0"/>
      <w:autoSpaceDN w:val="0"/>
      <w:adjustRightInd w:val="0"/>
      <w:spacing w:before="240" w:after="64" w:line="320" w:lineRule="auto"/>
      <w:ind w:left="1584" w:hanging="1584"/>
      <w:jc w:val="left"/>
      <w:textAlignment w:val="baseline"/>
      <w:outlineLvl w:val="8"/>
    </w:pPr>
    <w:rPr>
      <w:rFonts w:ascii="Arial" w:eastAsia="黑体" w:hAnsi="Arial"/>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basedOn w:val="DefaultParagraphFont"/>
    <w:link w:val="Heading1"/>
    <w:rsid w:val="004F6599"/>
    <w:rPr>
      <w:rFonts w:ascii="宋体" w:eastAsia="宋体" w:hAnsi="宋体" w:cs="Arial"/>
      <w:b/>
      <w:kern w:val="2"/>
      <w:sz w:val="28"/>
      <w:szCs w:val="24"/>
    </w:rPr>
  </w:style>
  <w:style w:type="character" w:customStyle="1" w:styleId="Heading2Char">
    <w:name w:val="Heading 2 Char"/>
    <w:aliases w:val="Chapter Char,1.Seite Char,(L2) Char,(L2)1 Char,(L2)2 Char,(L2)3 Char,(L2)11 Char,(L2)4 Char,(L2)12 Char,(L2)21 Char,(L2)31 Char,(L2)111 Char,Heading 2 Hidden Char,Heading 2 CCBS Char,H2 Char,h2 Char,2nd level Char,2 Char,Header 2 Char"/>
    <w:basedOn w:val="DefaultParagraphFont"/>
    <w:link w:val="Heading2"/>
    <w:rsid w:val="004F6599"/>
    <w:rPr>
      <w:rFonts w:ascii="宋体" w:eastAsia="宋体" w:hAnsi="宋体" w:cs="Times New Roman"/>
      <w:b/>
      <w:sz w:val="24"/>
      <w:szCs w:val="28"/>
      <w:lang w:eastAsia="en-US"/>
    </w:rPr>
  </w:style>
  <w:style w:type="character" w:customStyle="1" w:styleId="Heading3Char">
    <w:name w:val="Heading 3 Char"/>
    <w:aliases w:val="H3 Char,l3 Char,CT Char,Heading 3 - old Char,H31 Char,l31 Char,CT1 Char,Heading 3 - old1 Char,(A-3) Char,h3 Char,3 Char,list 3 Char,H3-Heading 3 Char,l3.3 Char,alltoc Char,3rd level Char,第一节 Char,Heading 3 hidden Char,2h Char,h31 Char"/>
    <w:basedOn w:val="DefaultParagraphFont"/>
    <w:link w:val="Heading3"/>
    <w:rsid w:val="004F6599"/>
    <w:rPr>
      <w:rFonts w:ascii="宋体" w:eastAsia="宋体" w:hAnsi="宋体" w:cs="Arial"/>
      <w:b/>
      <w:bCs/>
      <w:sz w:val="21"/>
      <w:szCs w:val="26"/>
      <w:lang w:eastAsia="en-US"/>
    </w:rPr>
  </w:style>
  <w:style w:type="character" w:customStyle="1" w:styleId="Heading4Char">
    <w:name w:val="Heading 4 Char"/>
    <w:aliases w:val="H4 Char,Fab-4 Char,T5 Char,PIM 4 Char,bullet Char,bl Char,bb Char,heading 4 + Indent: Left 0.5 in Char"/>
    <w:basedOn w:val="DefaultParagraphFont"/>
    <w:link w:val="Heading4"/>
    <w:rsid w:val="004F6599"/>
    <w:rPr>
      <w:rFonts w:ascii="宋体" w:eastAsia="宋体" w:hAnsi="宋体" w:cs="Arial"/>
      <w:b/>
      <w:bCs/>
      <w:sz w:val="21"/>
      <w:szCs w:val="24"/>
      <w:lang w:eastAsia="en-US"/>
    </w:rPr>
  </w:style>
  <w:style w:type="character" w:customStyle="1" w:styleId="Heading5Char">
    <w:name w:val="Heading 5 Char"/>
    <w:basedOn w:val="DefaultParagraphFont"/>
    <w:link w:val="Heading5"/>
    <w:rsid w:val="004F6599"/>
    <w:rPr>
      <w:rFonts w:ascii="宋体" w:eastAsia="宋体" w:hAnsi="宋体" w:cs="Arial"/>
      <w:b/>
      <w:kern w:val="2"/>
      <w:sz w:val="21"/>
      <w:szCs w:val="21"/>
    </w:rPr>
  </w:style>
  <w:style w:type="character" w:customStyle="1" w:styleId="Heading6Char">
    <w:name w:val="Heading 6 Char"/>
    <w:basedOn w:val="DefaultParagraphFont"/>
    <w:link w:val="Heading6"/>
    <w:rsid w:val="004F6599"/>
    <w:rPr>
      <w:rFonts w:ascii="Arial" w:eastAsia="黑体" w:hAnsi="Arial" w:cs="Times New Roman"/>
      <w:b/>
      <w:bCs/>
      <w:sz w:val="24"/>
      <w:szCs w:val="24"/>
      <w:lang w:eastAsia="en-US"/>
    </w:rPr>
  </w:style>
  <w:style w:type="character" w:customStyle="1" w:styleId="Heading7Char">
    <w:name w:val="Heading 7 Char"/>
    <w:basedOn w:val="DefaultParagraphFont"/>
    <w:link w:val="Heading7"/>
    <w:rsid w:val="004F6599"/>
    <w:rPr>
      <w:rFonts w:ascii="Arial" w:eastAsia="宋体" w:hAnsi="Arial" w:cs="Times New Roman"/>
      <w:b/>
      <w:bCs/>
      <w:sz w:val="24"/>
      <w:szCs w:val="24"/>
      <w:lang w:eastAsia="en-US"/>
    </w:rPr>
  </w:style>
  <w:style w:type="character" w:customStyle="1" w:styleId="Heading8Char">
    <w:name w:val="Heading 8 Char"/>
    <w:basedOn w:val="DefaultParagraphFont"/>
    <w:link w:val="Heading8"/>
    <w:rsid w:val="004F6599"/>
    <w:rPr>
      <w:rFonts w:ascii="Arial" w:eastAsia="黑体" w:hAnsi="Arial" w:cs="Times New Roman"/>
      <w:sz w:val="24"/>
      <w:szCs w:val="24"/>
      <w:lang w:eastAsia="en-US"/>
    </w:rPr>
  </w:style>
  <w:style w:type="character" w:customStyle="1" w:styleId="Heading9Char">
    <w:name w:val="Heading 9 Char"/>
    <w:basedOn w:val="DefaultParagraphFont"/>
    <w:link w:val="Heading9"/>
    <w:rsid w:val="004F6599"/>
    <w:rPr>
      <w:rFonts w:ascii="Arial" w:eastAsia="黑体" w:hAnsi="Arial" w:cs="Times New Roman"/>
      <w:sz w:val="21"/>
      <w:szCs w:val="21"/>
      <w:lang w:eastAsia="en-US"/>
    </w:rPr>
  </w:style>
  <w:style w:type="paragraph" w:customStyle="1" w:styleId="TableHeading">
    <w:name w:val="Table Heading"/>
    <w:basedOn w:val="Normal"/>
    <w:rsid w:val="004F6599"/>
    <w:pPr>
      <w:keepNext/>
      <w:widowControl/>
      <w:overflowPunct w:val="0"/>
      <w:autoSpaceDE w:val="0"/>
      <w:autoSpaceDN w:val="0"/>
      <w:adjustRightInd w:val="0"/>
      <w:spacing w:before="60" w:after="60"/>
      <w:jc w:val="center"/>
    </w:pPr>
    <w:rPr>
      <w:rFonts w:ascii="Arial" w:hAnsi="Arial"/>
      <w:b/>
      <w:kern w:val="0"/>
      <w:lang w:eastAsia="en-US"/>
    </w:rPr>
  </w:style>
  <w:style w:type="character" w:styleId="CommentReference">
    <w:name w:val="annotation reference"/>
    <w:semiHidden/>
    <w:rsid w:val="004F6599"/>
    <w:rPr>
      <w:sz w:val="21"/>
      <w:szCs w:val="21"/>
    </w:rPr>
  </w:style>
  <w:style w:type="paragraph" w:styleId="CommentText">
    <w:name w:val="annotation text"/>
    <w:basedOn w:val="Normal"/>
    <w:link w:val="CommentTextChar"/>
    <w:rsid w:val="004F6599"/>
    <w:pPr>
      <w:jc w:val="left"/>
    </w:pPr>
  </w:style>
  <w:style w:type="character" w:customStyle="1" w:styleId="CommentTextChar">
    <w:name w:val="Comment Text Char"/>
    <w:basedOn w:val="DefaultParagraphFont"/>
    <w:link w:val="CommentText"/>
    <w:rsid w:val="004F6599"/>
    <w:rPr>
      <w:rFonts w:ascii="宋体" w:eastAsia="宋体" w:hAnsi="宋体" w:cs="Times New Roman"/>
      <w:kern w:val="2"/>
      <w:sz w:val="21"/>
      <w:szCs w:val="24"/>
    </w:rPr>
  </w:style>
  <w:style w:type="paragraph" w:styleId="TOC1">
    <w:name w:val="toc 1"/>
    <w:basedOn w:val="Normal"/>
    <w:next w:val="Normal"/>
    <w:autoRedefine/>
    <w:uiPriority w:val="39"/>
    <w:rsid w:val="004F6599"/>
    <w:pPr>
      <w:tabs>
        <w:tab w:val="left" w:pos="360"/>
        <w:tab w:val="right" w:leader="dot" w:pos="8302"/>
      </w:tabs>
    </w:pPr>
  </w:style>
  <w:style w:type="paragraph" w:styleId="TOC2">
    <w:name w:val="toc 2"/>
    <w:basedOn w:val="Normal"/>
    <w:next w:val="Normal"/>
    <w:autoRedefine/>
    <w:uiPriority w:val="39"/>
    <w:rsid w:val="004F6599"/>
    <w:pPr>
      <w:tabs>
        <w:tab w:val="left" w:pos="720"/>
        <w:tab w:val="right" w:leader="dot" w:pos="8302"/>
      </w:tabs>
      <w:ind w:leftChars="90" w:left="180"/>
    </w:pPr>
  </w:style>
  <w:style w:type="paragraph" w:styleId="TOC3">
    <w:name w:val="toc 3"/>
    <w:basedOn w:val="Normal"/>
    <w:next w:val="Normal"/>
    <w:autoRedefine/>
    <w:uiPriority w:val="39"/>
    <w:rsid w:val="004F6599"/>
    <w:pPr>
      <w:tabs>
        <w:tab w:val="left" w:pos="1260"/>
        <w:tab w:val="right" w:leader="dot" w:pos="8302"/>
      </w:tabs>
      <w:ind w:leftChars="270" w:left="540"/>
    </w:pPr>
  </w:style>
  <w:style w:type="paragraph" w:styleId="TOC4">
    <w:name w:val="toc 4"/>
    <w:basedOn w:val="Normal"/>
    <w:next w:val="Normal"/>
    <w:autoRedefine/>
    <w:uiPriority w:val="39"/>
    <w:rsid w:val="004F6599"/>
    <w:pPr>
      <w:ind w:leftChars="600" w:left="1260"/>
    </w:pPr>
  </w:style>
  <w:style w:type="paragraph" w:styleId="TOC5">
    <w:name w:val="toc 5"/>
    <w:basedOn w:val="Normal"/>
    <w:next w:val="Normal"/>
    <w:autoRedefine/>
    <w:uiPriority w:val="39"/>
    <w:rsid w:val="004F6599"/>
    <w:pPr>
      <w:ind w:leftChars="800" w:left="1680"/>
    </w:pPr>
  </w:style>
  <w:style w:type="paragraph" w:styleId="TOC6">
    <w:name w:val="toc 6"/>
    <w:basedOn w:val="Normal"/>
    <w:next w:val="Normal"/>
    <w:autoRedefine/>
    <w:uiPriority w:val="39"/>
    <w:rsid w:val="004F6599"/>
    <w:pPr>
      <w:ind w:leftChars="1000" w:left="2100"/>
    </w:pPr>
  </w:style>
  <w:style w:type="paragraph" w:styleId="TOC7">
    <w:name w:val="toc 7"/>
    <w:basedOn w:val="Normal"/>
    <w:next w:val="Normal"/>
    <w:autoRedefine/>
    <w:uiPriority w:val="39"/>
    <w:rsid w:val="004F6599"/>
    <w:pPr>
      <w:ind w:leftChars="1200" w:left="2520"/>
    </w:pPr>
  </w:style>
  <w:style w:type="paragraph" w:styleId="TOC8">
    <w:name w:val="toc 8"/>
    <w:basedOn w:val="Normal"/>
    <w:next w:val="Normal"/>
    <w:autoRedefine/>
    <w:uiPriority w:val="39"/>
    <w:rsid w:val="004F6599"/>
    <w:pPr>
      <w:ind w:leftChars="1400" w:left="2940"/>
    </w:pPr>
  </w:style>
  <w:style w:type="paragraph" w:styleId="TOC9">
    <w:name w:val="toc 9"/>
    <w:basedOn w:val="Normal"/>
    <w:next w:val="Normal"/>
    <w:autoRedefine/>
    <w:uiPriority w:val="39"/>
    <w:rsid w:val="004F6599"/>
    <w:pPr>
      <w:ind w:leftChars="1600" w:left="3360"/>
    </w:pPr>
  </w:style>
  <w:style w:type="paragraph" w:styleId="Header">
    <w:name w:val="header"/>
    <w:basedOn w:val="Normal"/>
    <w:link w:val="HeaderChar"/>
    <w:rsid w:val="004F65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F6599"/>
    <w:rPr>
      <w:rFonts w:ascii="宋体" w:eastAsia="宋体" w:hAnsi="宋体" w:cs="Times New Roman"/>
      <w:kern w:val="2"/>
      <w:sz w:val="18"/>
      <w:szCs w:val="18"/>
    </w:rPr>
  </w:style>
  <w:style w:type="character" w:customStyle="1" w:styleId="TitleName">
    <w:name w:val="Title Name"/>
    <w:rsid w:val="004F6599"/>
    <w:rPr>
      <w:rFonts w:eastAsia="宋体"/>
      <w:b/>
      <w:sz w:val="44"/>
      <w:szCs w:val="28"/>
    </w:rPr>
  </w:style>
  <w:style w:type="character" w:customStyle="1" w:styleId="ProjectName">
    <w:name w:val="Project Name"/>
    <w:rsid w:val="004F6599"/>
    <w:rPr>
      <w:rFonts w:eastAsia="宋体"/>
      <w:b/>
      <w:sz w:val="36"/>
    </w:rPr>
  </w:style>
  <w:style w:type="paragraph" w:customStyle="1" w:styleId="CoverTitle2">
    <w:name w:val="Cover Title2"/>
    <w:basedOn w:val="Normal"/>
    <w:rsid w:val="004F6599"/>
    <w:pPr>
      <w:jc w:val="left"/>
    </w:pPr>
    <w:rPr>
      <w:b/>
      <w:sz w:val="24"/>
    </w:rPr>
  </w:style>
  <w:style w:type="paragraph" w:styleId="Footer">
    <w:name w:val="footer"/>
    <w:basedOn w:val="Normal"/>
    <w:link w:val="FooterChar"/>
    <w:rsid w:val="004F659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F6599"/>
    <w:rPr>
      <w:rFonts w:ascii="宋体" w:eastAsia="宋体" w:hAnsi="宋体" w:cs="Times New Roman"/>
      <w:kern w:val="2"/>
      <w:sz w:val="18"/>
      <w:szCs w:val="18"/>
    </w:rPr>
  </w:style>
  <w:style w:type="character" w:styleId="PageNumber">
    <w:name w:val="page number"/>
    <w:basedOn w:val="DefaultParagraphFont"/>
    <w:rsid w:val="004F6599"/>
  </w:style>
  <w:style w:type="paragraph" w:customStyle="1" w:styleId="Cover-Title">
    <w:name w:val="Cover-Title"/>
    <w:rsid w:val="004F6599"/>
    <w:pPr>
      <w:shd w:val="pct25" w:color="auto" w:fill="auto"/>
      <w:spacing w:after="960" w:line="240" w:lineRule="auto"/>
      <w:ind w:left="578" w:hanging="578"/>
      <w:jc w:val="center"/>
    </w:pPr>
    <w:rPr>
      <w:rFonts w:ascii="Arial" w:eastAsia="宋体" w:hAnsi="Arial" w:cs="Times New Roman"/>
      <w:b/>
      <w:sz w:val="32"/>
      <w:szCs w:val="28"/>
      <w:lang w:eastAsia="en-US"/>
    </w:rPr>
  </w:style>
  <w:style w:type="character" w:styleId="Hyperlink">
    <w:name w:val="Hyperlink"/>
    <w:uiPriority w:val="99"/>
    <w:rsid w:val="004F6599"/>
    <w:rPr>
      <w:color w:val="0000FF"/>
      <w:u w:val="single"/>
    </w:rPr>
  </w:style>
  <w:style w:type="paragraph" w:customStyle="1" w:styleId="TableText">
    <w:name w:val="Table Text"/>
    <w:basedOn w:val="Normal"/>
    <w:rsid w:val="004F6599"/>
  </w:style>
  <w:style w:type="paragraph" w:styleId="BodyText">
    <w:name w:val="Body Text"/>
    <w:basedOn w:val="Normal"/>
    <w:link w:val="BodyTextChar"/>
    <w:rsid w:val="004F6599"/>
    <w:pPr>
      <w:widowControl/>
      <w:overflowPunct w:val="0"/>
      <w:autoSpaceDE w:val="0"/>
      <w:autoSpaceDN w:val="0"/>
      <w:adjustRightInd w:val="0"/>
      <w:spacing w:after="120"/>
      <w:ind w:left="567"/>
      <w:jc w:val="left"/>
      <w:textAlignment w:val="baseline"/>
    </w:pPr>
    <w:rPr>
      <w:rFonts w:ascii="Arial" w:hAnsi="Arial"/>
      <w:kern w:val="0"/>
      <w:sz w:val="20"/>
      <w:szCs w:val="20"/>
      <w:lang w:eastAsia="en-US"/>
    </w:rPr>
  </w:style>
  <w:style w:type="character" w:customStyle="1" w:styleId="BodyTextChar">
    <w:name w:val="Body Text Char"/>
    <w:basedOn w:val="DefaultParagraphFont"/>
    <w:link w:val="BodyText"/>
    <w:rsid w:val="004F6599"/>
    <w:rPr>
      <w:rFonts w:ascii="Arial" w:eastAsia="宋体" w:hAnsi="Arial" w:cs="Times New Roman"/>
      <w:sz w:val="20"/>
      <w:szCs w:val="20"/>
      <w:lang w:eastAsia="en-US"/>
    </w:rPr>
  </w:style>
  <w:style w:type="paragraph" w:styleId="DocumentMap">
    <w:name w:val="Document Map"/>
    <w:basedOn w:val="Normal"/>
    <w:link w:val="DocumentMapChar"/>
    <w:semiHidden/>
    <w:rsid w:val="004F6599"/>
    <w:pPr>
      <w:shd w:val="clear" w:color="auto" w:fill="000080"/>
    </w:pPr>
  </w:style>
  <w:style w:type="character" w:customStyle="1" w:styleId="DocumentMapChar">
    <w:name w:val="Document Map Char"/>
    <w:basedOn w:val="DefaultParagraphFont"/>
    <w:link w:val="DocumentMap"/>
    <w:semiHidden/>
    <w:rsid w:val="004F6599"/>
    <w:rPr>
      <w:rFonts w:ascii="宋体" w:eastAsia="宋体" w:hAnsi="宋体" w:cs="Times New Roman"/>
      <w:kern w:val="2"/>
      <w:sz w:val="21"/>
      <w:szCs w:val="24"/>
      <w:shd w:val="clear" w:color="auto" w:fill="000080"/>
    </w:rPr>
  </w:style>
  <w:style w:type="paragraph" w:styleId="ListContinue">
    <w:name w:val="List Continue"/>
    <w:basedOn w:val="Normal"/>
    <w:rsid w:val="004F6599"/>
    <w:pPr>
      <w:spacing w:after="120" w:line="360" w:lineRule="auto"/>
      <w:ind w:left="420" w:firstLine="522"/>
    </w:pPr>
    <w:rPr>
      <w:rFonts w:ascii="Arial" w:hAnsi="Arial"/>
      <w:bCs/>
      <w:szCs w:val="21"/>
    </w:rPr>
  </w:style>
  <w:style w:type="paragraph" w:styleId="List3">
    <w:name w:val="List 3"/>
    <w:basedOn w:val="Normal"/>
    <w:rsid w:val="004F6599"/>
    <w:pPr>
      <w:ind w:leftChars="400" w:left="100" w:hangingChars="200" w:hanging="200"/>
    </w:pPr>
  </w:style>
  <w:style w:type="paragraph" w:styleId="List4">
    <w:name w:val="List 4"/>
    <w:basedOn w:val="Normal"/>
    <w:rsid w:val="004F6599"/>
    <w:pPr>
      <w:ind w:leftChars="600" w:left="100" w:hangingChars="200" w:hanging="200"/>
    </w:pPr>
  </w:style>
  <w:style w:type="paragraph" w:styleId="BodyTextIndent">
    <w:name w:val="Body Text Indent"/>
    <w:basedOn w:val="Normal"/>
    <w:link w:val="BodyTextIndentChar"/>
    <w:rsid w:val="004F6599"/>
    <w:pPr>
      <w:spacing w:after="120"/>
      <w:ind w:leftChars="200" w:left="420"/>
    </w:pPr>
  </w:style>
  <w:style w:type="character" w:customStyle="1" w:styleId="BodyTextIndentChar">
    <w:name w:val="Body Text Indent Char"/>
    <w:basedOn w:val="DefaultParagraphFont"/>
    <w:link w:val="BodyTextIndent"/>
    <w:rsid w:val="004F6599"/>
    <w:rPr>
      <w:rFonts w:ascii="宋体" w:eastAsia="宋体" w:hAnsi="宋体" w:cs="Times New Roman"/>
      <w:kern w:val="2"/>
      <w:sz w:val="21"/>
      <w:szCs w:val="24"/>
    </w:rPr>
  </w:style>
  <w:style w:type="paragraph" w:styleId="CommentSubject">
    <w:name w:val="annotation subject"/>
    <w:basedOn w:val="CommentText"/>
    <w:next w:val="CommentText"/>
    <w:link w:val="CommentSubjectChar"/>
    <w:semiHidden/>
    <w:rsid w:val="004F6599"/>
    <w:rPr>
      <w:b/>
      <w:bCs/>
    </w:rPr>
  </w:style>
  <w:style w:type="character" w:customStyle="1" w:styleId="CommentSubjectChar">
    <w:name w:val="Comment Subject Char"/>
    <w:basedOn w:val="CommentTextChar"/>
    <w:link w:val="CommentSubject"/>
    <w:semiHidden/>
    <w:rsid w:val="004F6599"/>
    <w:rPr>
      <w:rFonts w:ascii="宋体" w:eastAsia="宋体" w:hAnsi="宋体" w:cs="Times New Roman"/>
      <w:b/>
      <w:bCs/>
      <w:kern w:val="2"/>
      <w:sz w:val="21"/>
      <w:szCs w:val="24"/>
    </w:rPr>
  </w:style>
  <w:style w:type="paragraph" w:styleId="BalloonText">
    <w:name w:val="Balloon Text"/>
    <w:basedOn w:val="Normal"/>
    <w:link w:val="BalloonTextChar"/>
    <w:semiHidden/>
    <w:rsid w:val="004F6599"/>
    <w:rPr>
      <w:sz w:val="18"/>
      <w:szCs w:val="18"/>
    </w:rPr>
  </w:style>
  <w:style w:type="character" w:customStyle="1" w:styleId="BalloonTextChar">
    <w:name w:val="Balloon Text Char"/>
    <w:basedOn w:val="DefaultParagraphFont"/>
    <w:link w:val="BalloonText"/>
    <w:semiHidden/>
    <w:rsid w:val="004F6599"/>
    <w:rPr>
      <w:rFonts w:ascii="宋体" w:eastAsia="宋体" w:hAnsi="宋体" w:cs="Times New Roman"/>
      <w:kern w:val="2"/>
      <w:sz w:val="18"/>
      <w:szCs w:val="18"/>
    </w:rPr>
  </w:style>
  <w:style w:type="character" w:styleId="FollowedHyperlink">
    <w:name w:val="FollowedHyperlink"/>
    <w:rsid w:val="004F6599"/>
    <w:rPr>
      <w:color w:val="800080"/>
      <w:u w:val="single"/>
    </w:rPr>
  </w:style>
  <w:style w:type="table" w:styleId="TableGrid">
    <w:name w:val="Table Grid"/>
    <w:basedOn w:val="TableNormal"/>
    <w:rsid w:val="004F6599"/>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lutation">
    <w:name w:val="Salutation"/>
    <w:basedOn w:val="Normal"/>
    <w:next w:val="Normal"/>
    <w:link w:val="SalutationChar"/>
    <w:rsid w:val="004F6599"/>
    <w:rPr>
      <w:rFonts w:ascii="Times New Roman" w:hAnsi="Times New Roman"/>
      <w:szCs w:val="20"/>
    </w:rPr>
  </w:style>
  <w:style w:type="character" w:customStyle="1" w:styleId="SalutationChar">
    <w:name w:val="Salutation Char"/>
    <w:basedOn w:val="DefaultParagraphFont"/>
    <w:link w:val="Salutation"/>
    <w:rsid w:val="004F6599"/>
    <w:rPr>
      <w:rFonts w:ascii="Times New Roman" w:eastAsia="宋体" w:hAnsi="Times New Roman" w:cs="Times New Roman"/>
      <w:kern w:val="2"/>
      <w:sz w:val="21"/>
      <w:szCs w:val="20"/>
    </w:rPr>
  </w:style>
  <w:style w:type="paragraph" w:customStyle="1" w:styleId="ParaChar">
    <w:name w:val="默认段落字体 Para Char"/>
    <w:basedOn w:val="Normal"/>
    <w:rsid w:val="004F6599"/>
    <w:pPr>
      <w:adjustRightInd w:val="0"/>
      <w:spacing w:line="360" w:lineRule="auto"/>
    </w:pPr>
    <w:rPr>
      <w:rFonts w:ascii="Times New Roman" w:hAnsi="Times New Roman"/>
      <w:kern w:val="0"/>
      <w:sz w:val="24"/>
      <w:szCs w:val="20"/>
    </w:rPr>
  </w:style>
  <w:style w:type="character" w:styleId="Strong">
    <w:name w:val="Strong"/>
    <w:qFormat/>
    <w:rsid w:val="004F6599"/>
    <w:rPr>
      <w:b/>
      <w:bCs/>
    </w:rPr>
  </w:style>
  <w:style w:type="character" w:customStyle="1" w:styleId="H3Char1">
    <w:name w:val="H3 Char1"/>
    <w:aliases w:val="l3 Char1,CT Char1,Heading 3 - old Char1,H31 Char1,l31 Char1,CT1 Char1,Heading 3 - old1 Char1,(A-3) Char1,h3 Char1,3 Char1,list 3 Char1,H3-Heading 3 Char1,l3.3 Char1,alltoc Char Char1"/>
    <w:rsid w:val="004F6599"/>
    <w:rPr>
      <w:rFonts w:ascii="宋体" w:eastAsia="宋体" w:hAnsi="宋体" w:cs="Arial"/>
      <w:b/>
      <w:bCs/>
      <w:sz w:val="21"/>
      <w:szCs w:val="26"/>
      <w:lang w:val="en-US" w:eastAsia="en-US" w:bidi="ar-SA"/>
    </w:rPr>
  </w:style>
  <w:style w:type="paragraph" w:customStyle="1" w:styleId="Style1">
    <w:name w:val="Style1"/>
    <w:basedOn w:val="Heading3"/>
    <w:rsid w:val="004F6599"/>
    <w:rPr>
      <w:lang w:eastAsia="zh-CN"/>
    </w:rPr>
  </w:style>
  <w:style w:type="paragraph" w:customStyle="1" w:styleId="covertitle20">
    <w:name w:val="covertitle20"/>
    <w:basedOn w:val="Normal"/>
    <w:rsid w:val="004F6599"/>
    <w:pPr>
      <w:widowControl/>
      <w:jc w:val="left"/>
    </w:pPr>
    <w:rPr>
      <w:rFonts w:cs="宋体"/>
      <w:b/>
      <w:bCs/>
      <w:kern w:val="0"/>
      <w:sz w:val="24"/>
    </w:rPr>
  </w:style>
  <w:style w:type="paragraph" w:customStyle="1" w:styleId="tabletext0">
    <w:name w:val="tabletext0"/>
    <w:basedOn w:val="Normal"/>
    <w:rsid w:val="004F6599"/>
    <w:pPr>
      <w:widowControl/>
    </w:pPr>
    <w:rPr>
      <w:rFonts w:cs="宋体"/>
      <w:kern w:val="0"/>
      <w:szCs w:val="21"/>
    </w:rPr>
  </w:style>
  <w:style w:type="paragraph" w:customStyle="1" w:styleId="CharCharChar">
    <w:name w:val="Char Char Char"/>
    <w:basedOn w:val="Normal"/>
    <w:rsid w:val="004F6599"/>
    <w:pPr>
      <w:widowControl/>
      <w:jc w:val="left"/>
    </w:pPr>
    <w:rPr>
      <w:rFonts w:ascii="Futura Bk" w:hAnsi="Futura Bk"/>
      <w:kern w:val="0"/>
      <w:sz w:val="20"/>
      <w:szCs w:val="20"/>
      <w:lang w:val="en-GB" w:eastAsia="en-US"/>
    </w:rPr>
  </w:style>
  <w:style w:type="paragraph" w:styleId="ListParagraph">
    <w:name w:val="List Paragraph"/>
    <w:basedOn w:val="Normal"/>
    <w:uiPriority w:val="34"/>
    <w:qFormat/>
    <w:rsid w:val="004F6599"/>
    <w:pPr>
      <w:widowControl/>
      <w:ind w:firstLine="420"/>
    </w:pPr>
    <w:rPr>
      <w:rFonts w:ascii="Calibri" w:hAnsi="Calibri" w:cs="Calibri"/>
      <w:kern w:val="0"/>
      <w:szCs w:val="21"/>
    </w:rPr>
  </w:style>
  <w:style w:type="paragraph" w:customStyle="1" w:styleId="10">
    <w:name w:val="列出段落1"/>
    <w:basedOn w:val="Normal"/>
    <w:rsid w:val="004F6599"/>
    <w:pPr>
      <w:widowControl/>
      <w:ind w:firstLine="420"/>
    </w:pPr>
    <w:rPr>
      <w:rFonts w:ascii="Calibri" w:hAnsi="Calibri" w:cs="Calibri"/>
      <w:kern w:val="0"/>
      <w:szCs w:val="21"/>
    </w:rPr>
  </w:style>
  <w:style w:type="paragraph" w:styleId="BodyText3">
    <w:name w:val="Body Text 3"/>
    <w:basedOn w:val="Normal"/>
    <w:link w:val="BodyText3Char"/>
    <w:rsid w:val="004F6599"/>
    <w:pPr>
      <w:spacing w:after="120"/>
    </w:pPr>
    <w:rPr>
      <w:sz w:val="16"/>
      <w:szCs w:val="16"/>
    </w:rPr>
  </w:style>
  <w:style w:type="character" w:customStyle="1" w:styleId="BodyText3Char">
    <w:name w:val="Body Text 3 Char"/>
    <w:basedOn w:val="DefaultParagraphFont"/>
    <w:link w:val="BodyText3"/>
    <w:rsid w:val="004F6599"/>
    <w:rPr>
      <w:rFonts w:ascii="宋体" w:eastAsia="宋体" w:hAnsi="宋体" w:cs="Times New Roman"/>
      <w:kern w:val="2"/>
      <w:sz w:val="16"/>
      <w:szCs w:val="16"/>
    </w:rPr>
  </w:style>
  <w:style w:type="paragraph" w:customStyle="1" w:styleId="CharChar10CharCharCharCharCharCharCharChar">
    <w:name w:val="Char Char10 Char Char Char Char Char Char Char Char"/>
    <w:basedOn w:val="Normal"/>
    <w:rsid w:val="004F6599"/>
    <w:pPr>
      <w:widowControl/>
      <w:jc w:val="left"/>
    </w:pPr>
    <w:rPr>
      <w:rFonts w:ascii="Futura Bk" w:hAnsi="Futura Bk"/>
      <w:kern w:val="0"/>
      <w:sz w:val="20"/>
      <w:szCs w:val="20"/>
      <w:lang w:val="en-GB" w:eastAsia="en-US"/>
    </w:rPr>
  </w:style>
  <w:style w:type="paragraph" w:styleId="PlainText">
    <w:name w:val="Plain Text"/>
    <w:basedOn w:val="Normal"/>
    <w:link w:val="PlainTextChar"/>
    <w:rsid w:val="00591C81"/>
    <w:rPr>
      <w:rFonts w:hAnsi="Courier New"/>
      <w:szCs w:val="20"/>
    </w:rPr>
  </w:style>
  <w:style w:type="character" w:customStyle="1" w:styleId="PlainTextChar">
    <w:name w:val="Plain Text Char"/>
    <w:basedOn w:val="DefaultParagraphFont"/>
    <w:link w:val="PlainText"/>
    <w:rsid w:val="00591C81"/>
    <w:rPr>
      <w:rFonts w:ascii="宋体" w:eastAsia="宋体" w:hAnsi="Courier New" w:cs="Times New Roman"/>
      <w:kern w:val="2"/>
      <w:sz w:val="21"/>
      <w:szCs w:val="20"/>
    </w:rPr>
  </w:style>
  <w:style w:type="paragraph" w:customStyle="1" w:styleId="CharChar2">
    <w:name w:val="Char Char2"/>
    <w:basedOn w:val="Normal"/>
    <w:rsid w:val="006D5475"/>
    <w:pPr>
      <w:widowControl/>
      <w:jc w:val="left"/>
    </w:pPr>
    <w:rPr>
      <w:rFonts w:ascii="Futura Bk" w:hAnsi="Futura Bk"/>
      <w:kern w:val="0"/>
      <w:sz w:val="20"/>
      <w:szCs w:val="20"/>
      <w:lang w:val="en-GB" w:eastAsia="en-US"/>
    </w:rPr>
  </w:style>
  <w:style w:type="paragraph" w:styleId="Caption">
    <w:name w:val="caption"/>
    <w:basedOn w:val="Normal"/>
    <w:next w:val="Normal"/>
    <w:unhideWhenUsed/>
    <w:qFormat/>
    <w:rsid w:val="00BD7A98"/>
    <w:rPr>
      <w:b/>
      <w:bCs/>
      <w:sz w:val="20"/>
      <w:szCs w:val="20"/>
    </w:rPr>
  </w:style>
  <w:style w:type="paragraph" w:customStyle="1" w:styleId="Default">
    <w:name w:val="Default"/>
    <w:rsid w:val="00B26CC6"/>
    <w:pPr>
      <w:widowControl w:val="0"/>
      <w:autoSpaceDE w:val="0"/>
      <w:autoSpaceDN w:val="0"/>
      <w:adjustRightInd w:val="0"/>
      <w:spacing w:after="0" w:line="240" w:lineRule="auto"/>
    </w:pPr>
    <w:rPr>
      <w:rFonts w:ascii="宋体" w:eastAsia="宋体" w:hAnsi="Times New Roman" w:cs="宋体"/>
      <w:color w:val="000000"/>
      <w:sz w:val="24"/>
      <w:szCs w:val="24"/>
    </w:rPr>
  </w:style>
  <w:style w:type="paragraph" w:customStyle="1" w:styleId="1">
    <w:name w:val="样式1"/>
    <w:basedOn w:val="Normal"/>
    <w:rsid w:val="00351ABA"/>
    <w:pPr>
      <w:numPr>
        <w:ilvl w:val="2"/>
        <w:numId w:val="270"/>
      </w:numPr>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header" w:uiPriority="0"/>
    <w:lsdException w:name="footer" w:uiPriority="0"/>
    <w:lsdException w:name="caption" w:uiPriority="0" w:qFormat="1"/>
    <w:lsdException w:name="annotation reference" w:uiPriority="0"/>
    <w:lsdException w:name="page number" w:uiPriority="0"/>
    <w:lsdException w:name="List 3" w:uiPriority="0"/>
    <w:lsdException w:name="List 4" w:uiPriority="0"/>
    <w:lsdException w:name="Title" w:semiHidden="0" w:uiPriority="10" w:unhideWhenUsed="0" w:qFormat="1"/>
    <w:lsdException w:name="Default Paragraph Font" w:uiPriority="1"/>
    <w:lsdException w:name="Body Text" w:uiPriority="0"/>
    <w:lsdException w:name="Body Text Indent" w:uiPriority="0"/>
    <w:lsdException w:name="List Continue" w:uiPriority="0"/>
    <w:lsdException w:name="Subtitle" w:semiHidden="0" w:uiPriority="11" w:unhideWhenUsed="0" w:qFormat="1"/>
    <w:lsdException w:name="Salutation" w:uiPriority="0"/>
    <w:lsdException w:name="Body Text 3" w:uiPriority="0"/>
    <w:lsdException w:name="FollowedHyperlink" w:uiPriority="0"/>
    <w:lsdException w:name="Strong" w:semiHidden="0" w:uiPriority="0" w:unhideWhenUsed="0" w:qFormat="1"/>
    <w:lsdException w:name="Emphasis" w:semiHidden="0" w:uiPriority="20" w:unhideWhenUsed="0" w:qFormat="1"/>
    <w:lsdException w:name="Document Map" w:uiPriority="0"/>
    <w:lsdException w:name="Plain Text" w:uiPriority="0"/>
    <w:lsdException w:name="annotation subject" w:uiPriority="0"/>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F6599"/>
    <w:pPr>
      <w:widowControl w:val="0"/>
      <w:spacing w:after="0" w:line="240" w:lineRule="auto"/>
      <w:jc w:val="both"/>
    </w:pPr>
    <w:rPr>
      <w:rFonts w:ascii="宋体" w:eastAsia="宋体" w:hAnsi="宋体" w:cs="Times New Roman"/>
      <w:kern w:val="2"/>
      <w:sz w:val="21"/>
      <w:szCs w:val="24"/>
    </w:rPr>
  </w:style>
  <w:style w:type="paragraph" w:styleId="Heading1">
    <w:name w:val="heading 1"/>
    <w:aliases w:val="H1,L1 Heading 1,h1,1st level,h11,1st level1,heading 11,h12,1st level2,heading 12,h111,1st level11,heading 111,h13,1st level3,heading 13,h112,1st level12,heading 112,h121,1st level21,heading 121,h1111,1st level111,heading 1111,h14,1st level4,章"/>
    <w:basedOn w:val="Normal"/>
    <w:next w:val="Normal"/>
    <w:link w:val="Heading1Char"/>
    <w:qFormat/>
    <w:rsid w:val="004F6599"/>
    <w:pPr>
      <w:keepNext/>
      <w:numPr>
        <w:numId w:val="1"/>
      </w:numPr>
      <w:spacing w:line="420" w:lineRule="auto"/>
      <w:ind w:right="238"/>
      <w:outlineLvl w:val="0"/>
    </w:pPr>
    <w:rPr>
      <w:rFonts w:cs="Arial"/>
      <w:b/>
      <w:sz w:val="28"/>
    </w:rPr>
  </w:style>
  <w:style w:type="paragraph" w:styleId="Heading2">
    <w:name w:val="heading 2"/>
    <w:aliases w:val="Chapter,1.Seite,(L2),(L2)1,(L2)2,(L2)3,(L2)11,(L2)4,(L2)12,(L2)21,(L2)31,(L2)111,Heading 2 Hidden,Heading 2 CCBS,H2,h2,2nd level,2,Header 2,heading 2,第一章 标题 2,ISO1,Level 2 Topic Heading,UNDERRUBRIK 1-2,Underrubrik1,prop2,l2,Titre2,Head 2,R2,子系"/>
    <w:basedOn w:val="Normal"/>
    <w:next w:val="Normal"/>
    <w:link w:val="Heading2Char"/>
    <w:qFormat/>
    <w:rsid w:val="004F6599"/>
    <w:pPr>
      <w:keepNext/>
      <w:keepLines/>
      <w:widowControl/>
      <w:numPr>
        <w:ilvl w:val="1"/>
        <w:numId w:val="1"/>
      </w:numPr>
      <w:overflowPunct w:val="0"/>
      <w:autoSpaceDE w:val="0"/>
      <w:autoSpaceDN w:val="0"/>
      <w:adjustRightInd w:val="0"/>
      <w:spacing w:before="240" w:after="240"/>
      <w:textAlignment w:val="baseline"/>
      <w:outlineLvl w:val="1"/>
    </w:pPr>
    <w:rPr>
      <w:b/>
      <w:kern w:val="0"/>
      <w:sz w:val="24"/>
      <w:szCs w:val="28"/>
      <w:lang w:eastAsia="en-US"/>
    </w:rPr>
  </w:style>
  <w:style w:type="paragraph" w:styleId="Heading3">
    <w:name w:val="heading 3"/>
    <w:aliases w:val="H3,l3,CT,Heading 3 - old,H31,l31,CT1,Heading 3 - old1,(A-3),h3,3,list 3,H3-Heading 3,l3.3,alltoc,3rd level,第一节,Heading 3 hidden,2h,h31,h32,Section,Heading 2.3,(Alt+3),1.2.3.,sect1.2.3,一,h4,Title3,Map,heading 3TOC,1.1.1 Heading 3,BOD 0,level_3"/>
    <w:basedOn w:val="Normal"/>
    <w:next w:val="Normal"/>
    <w:link w:val="Heading3Char"/>
    <w:qFormat/>
    <w:rsid w:val="004F6599"/>
    <w:pPr>
      <w:keepNext/>
      <w:widowControl/>
      <w:numPr>
        <w:ilvl w:val="2"/>
        <w:numId w:val="1"/>
      </w:numPr>
      <w:overflowPunct w:val="0"/>
      <w:autoSpaceDE w:val="0"/>
      <w:autoSpaceDN w:val="0"/>
      <w:adjustRightInd w:val="0"/>
      <w:spacing w:before="240" w:after="240"/>
      <w:textAlignment w:val="baseline"/>
      <w:outlineLvl w:val="2"/>
    </w:pPr>
    <w:rPr>
      <w:rFonts w:cs="Arial"/>
      <w:b/>
      <w:bCs/>
      <w:kern w:val="0"/>
      <w:szCs w:val="26"/>
      <w:lang w:eastAsia="en-US"/>
    </w:rPr>
  </w:style>
  <w:style w:type="paragraph" w:styleId="Heading4">
    <w:name w:val="heading 4"/>
    <w:aliases w:val="H4,Fab-4,T5,PIM 4,bullet,bl,bb,heading 4 + Indent: Left 0.5 in"/>
    <w:next w:val="Normal"/>
    <w:link w:val="Heading4Char"/>
    <w:qFormat/>
    <w:rsid w:val="004F6599"/>
    <w:pPr>
      <w:numPr>
        <w:ilvl w:val="3"/>
        <w:numId w:val="1"/>
      </w:numPr>
      <w:spacing w:after="0" w:line="240" w:lineRule="auto"/>
      <w:outlineLvl w:val="3"/>
    </w:pPr>
    <w:rPr>
      <w:rFonts w:ascii="宋体" w:eastAsia="宋体" w:hAnsi="宋体" w:cs="Arial"/>
      <w:b/>
      <w:bCs/>
      <w:sz w:val="21"/>
      <w:szCs w:val="24"/>
      <w:lang w:eastAsia="en-US"/>
    </w:rPr>
  </w:style>
  <w:style w:type="paragraph" w:styleId="Heading5">
    <w:name w:val="heading 5"/>
    <w:next w:val="Normal"/>
    <w:link w:val="Heading5Char"/>
    <w:qFormat/>
    <w:rsid w:val="004F6599"/>
    <w:pPr>
      <w:keepNext/>
      <w:numPr>
        <w:ilvl w:val="4"/>
        <w:numId w:val="1"/>
      </w:numPr>
      <w:spacing w:after="140" w:line="240" w:lineRule="auto"/>
      <w:ind w:right="240"/>
      <w:outlineLvl w:val="4"/>
    </w:pPr>
    <w:rPr>
      <w:rFonts w:ascii="宋体" w:eastAsia="宋体" w:hAnsi="宋体" w:cs="Arial"/>
      <w:b/>
      <w:kern w:val="2"/>
      <w:sz w:val="21"/>
      <w:szCs w:val="21"/>
    </w:rPr>
  </w:style>
  <w:style w:type="paragraph" w:styleId="Heading6">
    <w:name w:val="heading 6"/>
    <w:basedOn w:val="Normal"/>
    <w:next w:val="Normal"/>
    <w:link w:val="Heading6Char"/>
    <w:qFormat/>
    <w:rsid w:val="004F6599"/>
    <w:pPr>
      <w:keepNext/>
      <w:keepLines/>
      <w:widowControl/>
      <w:tabs>
        <w:tab w:val="num" w:pos="1152"/>
      </w:tabs>
      <w:overflowPunct w:val="0"/>
      <w:autoSpaceDE w:val="0"/>
      <w:autoSpaceDN w:val="0"/>
      <w:adjustRightInd w:val="0"/>
      <w:spacing w:before="240" w:after="64" w:line="320" w:lineRule="auto"/>
      <w:ind w:left="1152" w:hanging="1152"/>
      <w:jc w:val="left"/>
      <w:textAlignment w:val="baseline"/>
      <w:outlineLvl w:val="5"/>
    </w:pPr>
    <w:rPr>
      <w:rFonts w:ascii="Arial" w:eastAsia="黑体" w:hAnsi="Arial"/>
      <w:b/>
      <w:bCs/>
      <w:kern w:val="0"/>
      <w:sz w:val="24"/>
      <w:lang w:eastAsia="en-US"/>
    </w:rPr>
  </w:style>
  <w:style w:type="paragraph" w:styleId="Heading7">
    <w:name w:val="heading 7"/>
    <w:basedOn w:val="Normal"/>
    <w:next w:val="Normal"/>
    <w:link w:val="Heading7Char"/>
    <w:qFormat/>
    <w:rsid w:val="004F6599"/>
    <w:pPr>
      <w:keepNext/>
      <w:keepLines/>
      <w:widowControl/>
      <w:tabs>
        <w:tab w:val="num" w:pos="1296"/>
      </w:tabs>
      <w:overflowPunct w:val="0"/>
      <w:autoSpaceDE w:val="0"/>
      <w:autoSpaceDN w:val="0"/>
      <w:adjustRightInd w:val="0"/>
      <w:spacing w:before="240" w:after="64" w:line="320" w:lineRule="auto"/>
      <w:ind w:left="1296" w:hanging="1296"/>
      <w:jc w:val="left"/>
      <w:textAlignment w:val="baseline"/>
      <w:outlineLvl w:val="6"/>
    </w:pPr>
    <w:rPr>
      <w:rFonts w:ascii="Arial" w:hAnsi="Arial"/>
      <w:b/>
      <w:bCs/>
      <w:kern w:val="0"/>
      <w:sz w:val="24"/>
      <w:lang w:eastAsia="en-US"/>
    </w:rPr>
  </w:style>
  <w:style w:type="paragraph" w:styleId="Heading8">
    <w:name w:val="heading 8"/>
    <w:basedOn w:val="Normal"/>
    <w:next w:val="Normal"/>
    <w:link w:val="Heading8Char"/>
    <w:qFormat/>
    <w:rsid w:val="004F6599"/>
    <w:pPr>
      <w:keepNext/>
      <w:keepLines/>
      <w:widowControl/>
      <w:tabs>
        <w:tab w:val="num" w:pos="1440"/>
      </w:tabs>
      <w:overflowPunct w:val="0"/>
      <w:autoSpaceDE w:val="0"/>
      <w:autoSpaceDN w:val="0"/>
      <w:adjustRightInd w:val="0"/>
      <w:spacing w:before="240" w:after="64" w:line="320" w:lineRule="auto"/>
      <w:ind w:left="1440" w:hanging="1440"/>
      <w:jc w:val="left"/>
      <w:textAlignment w:val="baseline"/>
      <w:outlineLvl w:val="7"/>
    </w:pPr>
    <w:rPr>
      <w:rFonts w:ascii="Arial" w:eastAsia="黑体" w:hAnsi="Arial"/>
      <w:kern w:val="0"/>
      <w:sz w:val="24"/>
      <w:lang w:eastAsia="en-US"/>
    </w:rPr>
  </w:style>
  <w:style w:type="paragraph" w:styleId="Heading9">
    <w:name w:val="heading 9"/>
    <w:basedOn w:val="Normal"/>
    <w:next w:val="Normal"/>
    <w:link w:val="Heading9Char"/>
    <w:qFormat/>
    <w:rsid w:val="004F6599"/>
    <w:pPr>
      <w:keepNext/>
      <w:keepLines/>
      <w:widowControl/>
      <w:tabs>
        <w:tab w:val="num" w:pos="1584"/>
      </w:tabs>
      <w:overflowPunct w:val="0"/>
      <w:autoSpaceDE w:val="0"/>
      <w:autoSpaceDN w:val="0"/>
      <w:adjustRightInd w:val="0"/>
      <w:spacing w:before="240" w:after="64" w:line="320" w:lineRule="auto"/>
      <w:ind w:left="1584" w:hanging="1584"/>
      <w:jc w:val="left"/>
      <w:textAlignment w:val="baseline"/>
      <w:outlineLvl w:val="8"/>
    </w:pPr>
    <w:rPr>
      <w:rFonts w:ascii="Arial" w:eastAsia="黑体" w:hAnsi="Arial"/>
      <w:kern w:val="0"/>
      <w:szCs w:val="21"/>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L1 Heading 1 Char,h1 Char,1st level Char,h11 Char,1st level1 Char,heading 11 Char,h12 Char,1st level2 Char,heading 12 Char,h111 Char,1st level11 Char,heading 111 Char,h13 Char,1st level3 Char,heading 13 Char,h112 Char,h121 Char"/>
    <w:basedOn w:val="DefaultParagraphFont"/>
    <w:link w:val="Heading1"/>
    <w:rsid w:val="004F6599"/>
    <w:rPr>
      <w:rFonts w:ascii="宋体" w:eastAsia="宋体" w:hAnsi="宋体" w:cs="Arial"/>
      <w:b/>
      <w:kern w:val="2"/>
      <w:sz w:val="28"/>
      <w:szCs w:val="24"/>
    </w:rPr>
  </w:style>
  <w:style w:type="character" w:customStyle="1" w:styleId="Heading2Char">
    <w:name w:val="Heading 2 Char"/>
    <w:aliases w:val="Chapter Char,1.Seite Char,(L2) Char,(L2)1 Char,(L2)2 Char,(L2)3 Char,(L2)11 Char,(L2)4 Char,(L2)12 Char,(L2)21 Char,(L2)31 Char,(L2)111 Char,Heading 2 Hidden Char,Heading 2 CCBS Char,H2 Char,h2 Char,2nd level Char,2 Char,Header 2 Char"/>
    <w:basedOn w:val="DefaultParagraphFont"/>
    <w:link w:val="Heading2"/>
    <w:rsid w:val="004F6599"/>
    <w:rPr>
      <w:rFonts w:ascii="宋体" w:eastAsia="宋体" w:hAnsi="宋体" w:cs="Times New Roman"/>
      <w:b/>
      <w:sz w:val="24"/>
      <w:szCs w:val="28"/>
      <w:lang w:eastAsia="en-US"/>
    </w:rPr>
  </w:style>
  <w:style w:type="character" w:customStyle="1" w:styleId="Heading3Char">
    <w:name w:val="Heading 3 Char"/>
    <w:aliases w:val="H3 Char,l3 Char,CT Char,Heading 3 - old Char,H31 Char,l31 Char,CT1 Char,Heading 3 - old1 Char,(A-3) Char,h3 Char,3 Char,list 3 Char,H3-Heading 3 Char,l3.3 Char,alltoc Char,3rd level Char,第一节 Char,Heading 3 hidden Char,2h Char,h31 Char"/>
    <w:basedOn w:val="DefaultParagraphFont"/>
    <w:link w:val="Heading3"/>
    <w:rsid w:val="004F6599"/>
    <w:rPr>
      <w:rFonts w:ascii="宋体" w:eastAsia="宋体" w:hAnsi="宋体" w:cs="Arial"/>
      <w:b/>
      <w:bCs/>
      <w:sz w:val="21"/>
      <w:szCs w:val="26"/>
      <w:lang w:eastAsia="en-US"/>
    </w:rPr>
  </w:style>
  <w:style w:type="character" w:customStyle="1" w:styleId="Heading4Char">
    <w:name w:val="Heading 4 Char"/>
    <w:aliases w:val="H4 Char,Fab-4 Char,T5 Char,PIM 4 Char,bullet Char,bl Char,bb Char,heading 4 + Indent: Left 0.5 in Char"/>
    <w:basedOn w:val="DefaultParagraphFont"/>
    <w:link w:val="Heading4"/>
    <w:rsid w:val="004F6599"/>
    <w:rPr>
      <w:rFonts w:ascii="宋体" w:eastAsia="宋体" w:hAnsi="宋体" w:cs="Arial"/>
      <w:b/>
      <w:bCs/>
      <w:sz w:val="21"/>
      <w:szCs w:val="24"/>
      <w:lang w:eastAsia="en-US"/>
    </w:rPr>
  </w:style>
  <w:style w:type="character" w:customStyle="1" w:styleId="Heading5Char">
    <w:name w:val="Heading 5 Char"/>
    <w:basedOn w:val="DefaultParagraphFont"/>
    <w:link w:val="Heading5"/>
    <w:rsid w:val="004F6599"/>
    <w:rPr>
      <w:rFonts w:ascii="宋体" w:eastAsia="宋体" w:hAnsi="宋体" w:cs="Arial"/>
      <w:b/>
      <w:kern w:val="2"/>
      <w:sz w:val="21"/>
      <w:szCs w:val="21"/>
    </w:rPr>
  </w:style>
  <w:style w:type="character" w:customStyle="1" w:styleId="Heading6Char">
    <w:name w:val="Heading 6 Char"/>
    <w:basedOn w:val="DefaultParagraphFont"/>
    <w:link w:val="Heading6"/>
    <w:rsid w:val="004F6599"/>
    <w:rPr>
      <w:rFonts w:ascii="Arial" w:eastAsia="黑体" w:hAnsi="Arial" w:cs="Times New Roman"/>
      <w:b/>
      <w:bCs/>
      <w:sz w:val="24"/>
      <w:szCs w:val="24"/>
      <w:lang w:eastAsia="en-US"/>
    </w:rPr>
  </w:style>
  <w:style w:type="character" w:customStyle="1" w:styleId="Heading7Char">
    <w:name w:val="Heading 7 Char"/>
    <w:basedOn w:val="DefaultParagraphFont"/>
    <w:link w:val="Heading7"/>
    <w:rsid w:val="004F6599"/>
    <w:rPr>
      <w:rFonts w:ascii="Arial" w:eastAsia="宋体" w:hAnsi="Arial" w:cs="Times New Roman"/>
      <w:b/>
      <w:bCs/>
      <w:sz w:val="24"/>
      <w:szCs w:val="24"/>
      <w:lang w:eastAsia="en-US"/>
    </w:rPr>
  </w:style>
  <w:style w:type="character" w:customStyle="1" w:styleId="Heading8Char">
    <w:name w:val="Heading 8 Char"/>
    <w:basedOn w:val="DefaultParagraphFont"/>
    <w:link w:val="Heading8"/>
    <w:rsid w:val="004F6599"/>
    <w:rPr>
      <w:rFonts w:ascii="Arial" w:eastAsia="黑体" w:hAnsi="Arial" w:cs="Times New Roman"/>
      <w:sz w:val="24"/>
      <w:szCs w:val="24"/>
      <w:lang w:eastAsia="en-US"/>
    </w:rPr>
  </w:style>
  <w:style w:type="character" w:customStyle="1" w:styleId="Heading9Char">
    <w:name w:val="Heading 9 Char"/>
    <w:basedOn w:val="DefaultParagraphFont"/>
    <w:link w:val="Heading9"/>
    <w:rsid w:val="004F6599"/>
    <w:rPr>
      <w:rFonts w:ascii="Arial" w:eastAsia="黑体" w:hAnsi="Arial" w:cs="Times New Roman"/>
      <w:sz w:val="21"/>
      <w:szCs w:val="21"/>
      <w:lang w:eastAsia="en-US"/>
    </w:rPr>
  </w:style>
  <w:style w:type="paragraph" w:customStyle="1" w:styleId="TableHeading">
    <w:name w:val="Table Heading"/>
    <w:basedOn w:val="Normal"/>
    <w:rsid w:val="004F6599"/>
    <w:pPr>
      <w:keepNext/>
      <w:widowControl/>
      <w:overflowPunct w:val="0"/>
      <w:autoSpaceDE w:val="0"/>
      <w:autoSpaceDN w:val="0"/>
      <w:adjustRightInd w:val="0"/>
      <w:spacing w:before="60" w:after="60"/>
      <w:jc w:val="center"/>
    </w:pPr>
    <w:rPr>
      <w:rFonts w:ascii="Arial" w:hAnsi="Arial"/>
      <w:b/>
      <w:kern w:val="0"/>
      <w:lang w:eastAsia="en-US"/>
    </w:rPr>
  </w:style>
  <w:style w:type="character" w:styleId="CommentReference">
    <w:name w:val="annotation reference"/>
    <w:semiHidden/>
    <w:rsid w:val="004F6599"/>
    <w:rPr>
      <w:sz w:val="21"/>
      <w:szCs w:val="21"/>
    </w:rPr>
  </w:style>
  <w:style w:type="paragraph" w:styleId="CommentText">
    <w:name w:val="annotation text"/>
    <w:basedOn w:val="Normal"/>
    <w:link w:val="CommentTextChar"/>
    <w:rsid w:val="004F6599"/>
    <w:pPr>
      <w:jc w:val="left"/>
    </w:pPr>
  </w:style>
  <w:style w:type="character" w:customStyle="1" w:styleId="CommentTextChar">
    <w:name w:val="Comment Text Char"/>
    <w:basedOn w:val="DefaultParagraphFont"/>
    <w:link w:val="CommentText"/>
    <w:rsid w:val="004F6599"/>
    <w:rPr>
      <w:rFonts w:ascii="宋体" w:eastAsia="宋体" w:hAnsi="宋体" w:cs="Times New Roman"/>
      <w:kern w:val="2"/>
      <w:sz w:val="21"/>
      <w:szCs w:val="24"/>
    </w:rPr>
  </w:style>
  <w:style w:type="paragraph" w:styleId="TOC1">
    <w:name w:val="toc 1"/>
    <w:basedOn w:val="Normal"/>
    <w:next w:val="Normal"/>
    <w:autoRedefine/>
    <w:uiPriority w:val="39"/>
    <w:rsid w:val="004F6599"/>
    <w:pPr>
      <w:tabs>
        <w:tab w:val="left" w:pos="360"/>
        <w:tab w:val="right" w:leader="dot" w:pos="8302"/>
      </w:tabs>
    </w:pPr>
  </w:style>
  <w:style w:type="paragraph" w:styleId="TOC2">
    <w:name w:val="toc 2"/>
    <w:basedOn w:val="Normal"/>
    <w:next w:val="Normal"/>
    <w:autoRedefine/>
    <w:uiPriority w:val="39"/>
    <w:rsid w:val="004F6599"/>
    <w:pPr>
      <w:tabs>
        <w:tab w:val="left" w:pos="720"/>
        <w:tab w:val="right" w:leader="dot" w:pos="8302"/>
      </w:tabs>
      <w:ind w:leftChars="90" w:left="180"/>
    </w:pPr>
  </w:style>
  <w:style w:type="paragraph" w:styleId="TOC3">
    <w:name w:val="toc 3"/>
    <w:basedOn w:val="Normal"/>
    <w:next w:val="Normal"/>
    <w:autoRedefine/>
    <w:uiPriority w:val="39"/>
    <w:rsid w:val="004F6599"/>
    <w:pPr>
      <w:tabs>
        <w:tab w:val="left" w:pos="1260"/>
        <w:tab w:val="right" w:leader="dot" w:pos="8302"/>
      </w:tabs>
      <w:ind w:leftChars="270" w:left="540"/>
    </w:pPr>
  </w:style>
  <w:style w:type="paragraph" w:styleId="TOC4">
    <w:name w:val="toc 4"/>
    <w:basedOn w:val="Normal"/>
    <w:next w:val="Normal"/>
    <w:autoRedefine/>
    <w:uiPriority w:val="39"/>
    <w:rsid w:val="004F6599"/>
    <w:pPr>
      <w:ind w:leftChars="600" w:left="1260"/>
    </w:pPr>
  </w:style>
  <w:style w:type="paragraph" w:styleId="TOC5">
    <w:name w:val="toc 5"/>
    <w:basedOn w:val="Normal"/>
    <w:next w:val="Normal"/>
    <w:autoRedefine/>
    <w:uiPriority w:val="39"/>
    <w:rsid w:val="004F6599"/>
    <w:pPr>
      <w:ind w:leftChars="800" w:left="1680"/>
    </w:pPr>
  </w:style>
  <w:style w:type="paragraph" w:styleId="TOC6">
    <w:name w:val="toc 6"/>
    <w:basedOn w:val="Normal"/>
    <w:next w:val="Normal"/>
    <w:autoRedefine/>
    <w:uiPriority w:val="39"/>
    <w:rsid w:val="004F6599"/>
    <w:pPr>
      <w:ind w:leftChars="1000" w:left="2100"/>
    </w:pPr>
  </w:style>
  <w:style w:type="paragraph" w:styleId="TOC7">
    <w:name w:val="toc 7"/>
    <w:basedOn w:val="Normal"/>
    <w:next w:val="Normal"/>
    <w:autoRedefine/>
    <w:uiPriority w:val="39"/>
    <w:rsid w:val="004F6599"/>
    <w:pPr>
      <w:ind w:leftChars="1200" w:left="2520"/>
    </w:pPr>
  </w:style>
  <w:style w:type="paragraph" w:styleId="TOC8">
    <w:name w:val="toc 8"/>
    <w:basedOn w:val="Normal"/>
    <w:next w:val="Normal"/>
    <w:autoRedefine/>
    <w:uiPriority w:val="39"/>
    <w:rsid w:val="004F6599"/>
    <w:pPr>
      <w:ind w:leftChars="1400" w:left="2940"/>
    </w:pPr>
  </w:style>
  <w:style w:type="paragraph" w:styleId="TOC9">
    <w:name w:val="toc 9"/>
    <w:basedOn w:val="Normal"/>
    <w:next w:val="Normal"/>
    <w:autoRedefine/>
    <w:uiPriority w:val="39"/>
    <w:rsid w:val="004F6599"/>
    <w:pPr>
      <w:ind w:leftChars="1600" w:left="3360"/>
    </w:pPr>
  </w:style>
  <w:style w:type="paragraph" w:styleId="Header">
    <w:name w:val="header"/>
    <w:basedOn w:val="Normal"/>
    <w:link w:val="HeaderChar"/>
    <w:rsid w:val="004F6599"/>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rsid w:val="004F6599"/>
    <w:rPr>
      <w:rFonts w:ascii="宋体" w:eastAsia="宋体" w:hAnsi="宋体" w:cs="Times New Roman"/>
      <w:kern w:val="2"/>
      <w:sz w:val="18"/>
      <w:szCs w:val="18"/>
    </w:rPr>
  </w:style>
  <w:style w:type="character" w:customStyle="1" w:styleId="TitleName">
    <w:name w:val="Title Name"/>
    <w:rsid w:val="004F6599"/>
    <w:rPr>
      <w:rFonts w:eastAsia="宋体"/>
      <w:b/>
      <w:sz w:val="44"/>
      <w:szCs w:val="28"/>
    </w:rPr>
  </w:style>
  <w:style w:type="character" w:customStyle="1" w:styleId="ProjectName">
    <w:name w:val="Project Name"/>
    <w:rsid w:val="004F6599"/>
    <w:rPr>
      <w:rFonts w:eastAsia="宋体"/>
      <w:b/>
      <w:sz w:val="36"/>
    </w:rPr>
  </w:style>
  <w:style w:type="paragraph" w:customStyle="1" w:styleId="CoverTitle2">
    <w:name w:val="Cover Title2"/>
    <w:basedOn w:val="Normal"/>
    <w:rsid w:val="004F6599"/>
    <w:pPr>
      <w:jc w:val="left"/>
    </w:pPr>
    <w:rPr>
      <w:b/>
      <w:sz w:val="24"/>
    </w:rPr>
  </w:style>
  <w:style w:type="paragraph" w:styleId="Footer">
    <w:name w:val="footer"/>
    <w:basedOn w:val="Normal"/>
    <w:link w:val="FooterChar"/>
    <w:rsid w:val="004F6599"/>
    <w:pPr>
      <w:tabs>
        <w:tab w:val="center" w:pos="4153"/>
        <w:tab w:val="right" w:pos="8306"/>
      </w:tabs>
      <w:snapToGrid w:val="0"/>
      <w:jc w:val="left"/>
    </w:pPr>
    <w:rPr>
      <w:sz w:val="18"/>
      <w:szCs w:val="18"/>
    </w:rPr>
  </w:style>
  <w:style w:type="character" w:customStyle="1" w:styleId="FooterChar">
    <w:name w:val="Footer Char"/>
    <w:basedOn w:val="DefaultParagraphFont"/>
    <w:link w:val="Footer"/>
    <w:rsid w:val="004F6599"/>
    <w:rPr>
      <w:rFonts w:ascii="宋体" w:eastAsia="宋体" w:hAnsi="宋体" w:cs="Times New Roman"/>
      <w:kern w:val="2"/>
      <w:sz w:val="18"/>
      <w:szCs w:val="18"/>
    </w:rPr>
  </w:style>
  <w:style w:type="character" w:styleId="PageNumber">
    <w:name w:val="page number"/>
    <w:basedOn w:val="DefaultParagraphFont"/>
    <w:rsid w:val="004F6599"/>
  </w:style>
  <w:style w:type="paragraph" w:customStyle="1" w:styleId="Cover-Title">
    <w:name w:val="Cover-Title"/>
    <w:rsid w:val="004F6599"/>
    <w:pPr>
      <w:shd w:val="pct25" w:color="auto" w:fill="auto"/>
      <w:spacing w:after="960" w:line="240" w:lineRule="auto"/>
      <w:ind w:left="578" w:hanging="578"/>
      <w:jc w:val="center"/>
    </w:pPr>
    <w:rPr>
      <w:rFonts w:ascii="Arial" w:eastAsia="宋体" w:hAnsi="Arial" w:cs="Times New Roman"/>
      <w:b/>
      <w:sz w:val="32"/>
      <w:szCs w:val="28"/>
      <w:lang w:eastAsia="en-US"/>
    </w:rPr>
  </w:style>
  <w:style w:type="character" w:styleId="Hyperlink">
    <w:name w:val="Hyperlink"/>
    <w:uiPriority w:val="99"/>
    <w:rsid w:val="004F6599"/>
    <w:rPr>
      <w:color w:val="0000FF"/>
      <w:u w:val="single"/>
    </w:rPr>
  </w:style>
  <w:style w:type="paragraph" w:customStyle="1" w:styleId="TableText">
    <w:name w:val="Table Text"/>
    <w:basedOn w:val="Normal"/>
    <w:rsid w:val="004F6599"/>
  </w:style>
  <w:style w:type="paragraph" w:styleId="BodyText">
    <w:name w:val="Body Text"/>
    <w:basedOn w:val="Normal"/>
    <w:link w:val="BodyTextChar"/>
    <w:rsid w:val="004F6599"/>
    <w:pPr>
      <w:widowControl/>
      <w:overflowPunct w:val="0"/>
      <w:autoSpaceDE w:val="0"/>
      <w:autoSpaceDN w:val="0"/>
      <w:adjustRightInd w:val="0"/>
      <w:spacing w:after="120"/>
      <w:ind w:left="567"/>
      <w:jc w:val="left"/>
      <w:textAlignment w:val="baseline"/>
    </w:pPr>
    <w:rPr>
      <w:rFonts w:ascii="Arial" w:hAnsi="Arial"/>
      <w:kern w:val="0"/>
      <w:sz w:val="20"/>
      <w:szCs w:val="20"/>
      <w:lang w:eastAsia="en-US"/>
    </w:rPr>
  </w:style>
  <w:style w:type="character" w:customStyle="1" w:styleId="BodyTextChar">
    <w:name w:val="Body Text Char"/>
    <w:basedOn w:val="DefaultParagraphFont"/>
    <w:link w:val="BodyText"/>
    <w:rsid w:val="004F6599"/>
    <w:rPr>
      <w:rFonts w:ascii="Arial" w:eastAsia="宋体" w:hAnsi="Arial" w:cs="Times New Roman"/>
      <w:sz w:val="20"/>
      <w:szCs w:val="20"/>
      <w:lang w:eastAsia="en-US"/>
    </w:rPr>
  </w:style>
  <w:style w:type="paragraph" w:styleId="DocumentMap">
    <w:name w:val="Document Map"/>
    <w:basedOn w:val="Normal"/>
    <w:link w:val="DocumentMapChar"/>
    <w:semiHidden/>
    <w:rsid w:val="004F6599"/>
    <w:pPr>
      <w:shd w:val="clear" w:color="auto" w:fill="000080"/>
    </w:pPr>
  </w:style>
  <w:style w:type="character" w:customStyle="1" w:styleId="DocumentMapChar">
    <w:name w:val="Document Map Char"/>
    <w:basedOn w:val="DefaultParagraphFont"/>
    <w:link w:val="DocumentMap"/>
    <w:semiHidden/>
    <w:rsid w:val="004F6599"/>
    <w:rPr>
      <w:rFonts w:ascii="宋体" w:eastAsia="宋体" w:hAnsi="宋体" w:cs="Times New Roman"/>
      <w:kern w:val="2"/>
      <w:sz w:val="21"/>
      <w:szCs w:val="24"/>
      <w:shd w:val="clear" w:color="auto" w:fill="000080"/>
    </w:rPr>
  </w:style>
  <w:style w:type="paragraph" w:styleId="ListContinue">
    <w:name w:val="List Continue"/>
    <w:basedOn w:val="Normal"/>
    <w:rsid w:val="004F6599"/>
    <w:pPr>
      <w:spacing w:after="120" w:line="360" w:lineRule="auto"/>
      <w:ind w:left="420" w:firstLine="522"/>
    </w:pPr>
    <w:rPr>
      <w:rFonts w:ascii="Arial" w:hAnsi="Arial"/>
      <w:bCs/>
      <w:szCs w:val="21"/>
    </w:rPr>
  </w:style>
  <w:style w:type="paragraph" w:styleId="List3">
    <w:name w:val="List 3"/>
    <w:basedOn w:val="Normal"/>
    <w:rsid w:val="004F6599"/>
    <w:pPr>
      <w:ind w:leftChars="400" w:left="100" w:hangingChars="200" w:hanging="200"/>
    </w:pPr>
  </w:style>
  <w:style w:type="paragraph" w:styleId="List4">
    <w:name w:val="List 4"/>
    <w:basedOn w:val="Normal"/>
    <w:rsid w:val="004F6599"/>
    <w:pPr>
      <w:ind w:leftChars="600" w:left="100" w:hangingChars="200" w:hanging="200"/>
    </w:pPr>
  </w:style>
  <w:style w:type="paragraph" w:styleId="BodyTextIndent">
    <w:name w:val="Body Text Indent"/>
    <w:basedOn w:val="Normal"/>
    <w:link w:val="BodyTextIndentChar"/>
    <w:rsid w:val="004F6599"/>
    <w:pPr>
      <w:spacing w:after="120"/>
      <w:ind w:leftChars="200" w:left="420"/>
    </w:pPr>
  </w:style>
  <w:style w:type="character" w:customStyle="1" w:styleId="BodyTextIndentChar">
    <w:name w:val="Body Text Indent Char"/>
    <w:basedOn w:val="DefaultParagraphFont"/>
    <w:link w:val="BodyTextIndent"/>
    <w:rsid w:val="004F6599"/>
    <w:rPr>
      <w:rFonts w:ascii="宋体" w:eastAsia="宋体" w:hAnsi="宋体" w:cs="Times New Roman"/>
      <w:kern w:val="2"/>
      <w:sz w:val="21"/>
      <w:szCs w:val="24"/>
    </w:rPr>
  </w:style>
  <w:style w:type="paragraph" w:styleId="CommentSubject">
    <w:name w:val="annotation subject"/>
    <w:basedOn w:val="CommentText"/>
    <w:next w:val="CommentText"/>
    <w:link w:val="CommentSubjectChar"/>
    <w:semiHidden/>
    <w:rsid w:val="004F6599"/>
    <w:rPr>
      <w:b/>
      <w:bCs/>
    </w:rPr>
  </w:style>
  <w:style w:type="character" w:customStyle="1" w:styleId="CommentSubjectChar">
    <w:name w:val="Comment Subject Char"/>
    <w:basedOn w:val="CommentTextChar"/>
    <w:link w:val="CommentSubject"/>
    <w:semiHidden/>
    <w:rsid w:val="004F6599"/>
    <w:rPr>
      <w:rFonts w:ascii="宋体" w:eastAsia="宋体" w:hAnsi="宋体" w:cs="Times New Roman"/>
      <w:b/>
      <w:bCs/>
      <w:kern w:val="2"/>
      <w:sz w:val="21"/>
      <w:szCs w:val="24"/>
    </w:rPr>
  </w:style>
  <w:style w:type="paragraph" w:styleId="BalloonText">
    <w:name w:val="Balloon Text"/>
    <w:basedOn w:val="Normal"/>
    <w:link w:val="BalloonTextChar"/>
    <w:semiHidden/>
    <w:rsid w:val="004F6599"/>
    <w:rPr>
      <w:sz w:val="18"/>
      <w:szCs w:val="18"/>
    </w:rPr>
  </w:style>
  <w:style w:type="character" w:customStyle="1" w:styleId="BalloonTextChar">
    <w:name w:val="Balloon Text Char"/>
    <w:basedOn w:val="DefaultParagraphFont"/>
    <w:link w:val="BalloonText"/>
    <w:semiHidden/>
    <w:rsid w:val="004F6599"/>
    <w:rPr>
      <w:rFonts w:ascii="宋体" w:eastAsia="宋体" w:hAnsi="宋体" w:cs="Times New Roman"/>
      <w:kern w:val="2"/>
      <w:sz w:val="18"/>
      <w:szCs w:val="18"/>
    </w:rPr>
  </w:style>
  <w:style w:type="character" w:styleId="FollowedHyperlink">
    <w:name w:val="FollowedHyperlink"/>
    <w:rsid w:val="004F6599"/>
    <w:rPr>
      <w:color w:val="800080"/>
      <w:u w:val="single"/>
    </w:rPr>
  </w:style>
  <w:style w:type="table" w:styleId="TableGrid">
    <w:name w:val="Table Grid"/>
    <w:basedOn w:val="TableNormal"/>
    <w:rsid w:val="004F6599"/>
    <w:pPr>
      <w:widowControl w:val="0"/>
      <w:spacing w:after="0" w:line="240" w:lineRule="auto"/>
      <w:jc w:val="both"/>
    </w:pPr>
    <w:rPr>
      <w:rFonts w:ascii="Times New Roman" w:eastAsia="宋体" w:hAnsi="Times New Roman"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Salutation">
    <w:name w:val="Salutation"/>
    <w:basedOn w:val="Normal"/>
    <w:next w:val="Normal"/>
    <w:link w:val="SalutationChar"/>
    <w:rsid w:val="004F6599"/>
    <w:rPr>
      <w:rFonts w:ascii="Times New Roman" w:hAnsi="Times New Roman"/>
      <w:szCs w:val="20"/>
    </w:rPr>
  </w:style>
  <w:style w:type="character" w:customStyle="1" w:styleId="SalutationChar">
    <w:name w:val="Salutation Char"/>
    <w:basedOn w:val="DefaultParagraphFont"/>
    <w:link w:val="Salutation"/>
    <w:rsid w:val="004F6599"/>
    <w:rPr>
      <w:rFonts w:ascii="Times New Roman" w:eastAsia="宋体" w:hAnsi="Times New Roman" w:cs="Times New Roman"/>
      <w:kern w:val="2"/>
      <w:sz w:val="21"/>
      <w:szCs w:val="20"/>
    </w:rPr>
  </w:style>
  <w:style w:type="paragraph" w:customStyle="1" w:styleId="ParaChar">
    <w:name w:val="默认段落字体 Para Char"/>
    <w:basedOn w:val="Normal"/>
    <w:rsid w:val="004F6599"/>
    <w:pPr>
      <w:adjustRightInd w:val="0"/>
      <w:spacing w:line="360" w:lineRule="auto"/>
    </w:pPr>
    <w:rPr>
      <w:rFonts w:ascii="Times New Roman" w:hAnsi="Times New Roman"/>
      <w:kern w:val="0"/>
      <w:sz w:val="24"/>
      <w:szCs w:val="20"/>
    </w:rPr>
  </w:style>
  <w:style w:type="character" w:styleId="Strong">
    <w:name w:val="Strong"/>
    <w:qFormat/>
    <w:rsid w:val="004F6599"/>
    <w:rPr>
      <w:b/>
      <w:bCs/>
    </w:rPr>
  </w:style>
  <w:style w:type="character" w:customStyle="1" w:styleId="H3Char1">
    <w:name w:val="H3 Char1"/>
    <w:aliases w:val="l3 Char1,CT Char1,Heading 3 - old Char1,H31 Char1,l31 Char1,CT1 Char1,Heading 3 - old1 Char1,(A-3) Char1,h3 Char1,3 Char1,list 3 Char1,H3-Heading 3 Char1,l3.3 Char1,alltoc Char Char1"/>
    <w:rsid w:val="004F6599"/>
    <w:rPr>
      <w:rFonts w:ascii="宋体" w:eastAsia="宋体" w:hAnsi="宋体" w:cs="Arial"/>
      <w:b/>
      <w:bCs/>
      <w:sz w:val="21"/>
      <w:szCs w:val="26"/>
      <w:lang w:val="en-US" w:eastAsia="en-US" w:bidi="ar-SA"/>
    </w:rPr>
  </w:style>
  <w:style w:type="paragraph" w:customStyle="1" w:styleId="Style1">
    <w:name w:val="Style1"/>
    <w:basedOn w:val="Heading3"/>
    <w:rsid w:val="004F6599"/>
    <w:rPr>
      <w:lang w:eastAsia="zh-CN"/>
    </w:rPr>
  </w:style>
  <w:style w:type="paragraph" w:customStyle="1" w:styleId="covertitle20">
    <w:name w:val="covertitle20"/>
    <w:basedOn w:val="Normal"/>
    <w:rsid w:val="004F6599"/>
    <w:pPr>
      <w:widowControl/>
      <w:jc w:val="left"/>
    </w:pPr>
    <w:rPr>
      <w:rFonts w:cs="宋体"/>
      <w:b/>
      <w:bCs/>
      <w:kern w:val="0"/>
      <w:sz w:val="24"/>
    </w:rPr>
  </w:style>
  <w:style w:type="paragraph" w:customStyle="1" w:styleId="tabletext0">
    <w:name w:val="tabletext0"/>
    <w:basedOn w:val="Normal"/>
    <w:rsid w:val="004F6599"/>
    <w:pPr>
      <w:widowControl/>
    </w:pPr>
    <w:rPr>
      <w:rFonts w:cs="宋体"/>
      <w:kern w:val="0"/>
      <w:szCs w:val="21"/>
    </w:rPr>
  </w:style>
  <w:style w:type="paragraph" w:customStyle="1" w:styleId="CharCharChar">
    <w:name w:val="Char Char Char"/>
    <w:basedOn w:val="Normal"/>
    <w:rsid w:val="004F6599"/>
    <w:pPr>
      <w:widowControl/>
      <w:jc w:val="left"/>
    </w:pPr>
    <w:rPr>
      <w:rFonts w:ascii="Futura Bk" w:hAnsi="Futura Bk"/>
      <w:kern w:val="0"/>
      <w:sz w:val="20"/>
      <w:szCs w:val="20"/>
      <w:lang w:val="en-GB" w:eastAsia="en-US"/>
    </w:rPr>
  </w:style>
  <w:style w:type="paragraph" w:styleId="ListParagraph">
    <w:name w:val="List Paragraph"/>
    <w:basedOn w:val="Normal"/>
    <w:uiPriority w:val="34"/>
    <w:qFormat/>
    <w:rsid w:val="004F6599"/>
    <w:pPr>
      <w:widowControl/>
      <w:ind w:firstLine="420"/>
    </w:pPr>
    <w:rPr>
      <w:rFonts w:ascii="Calibri" w:hAnsi="Calibri" w:cs="Calibri"/>
      <w:kern w:val="0"/>
      <w:szCs w:val="21"/>
    </w:rPr>
  </w:style>
  <w:style w:type="paragraph" w:customStyle="1" w:styleId="10">
    <w:name w:val="列出段落1"/>
    <w:basedOn w:val="Normal"/>
    <w:rsid w:val="004F6599"/>
    <w:pPr>
      <w:widowControl/>
      <w:ind w:firstLine="420"/>
    </w:pPr>
    <w:rPr>
      <w:rFonts w:ascii="Calibri" w:hAnsi="Calibri" w:cs="Calibri"/>
      <w:kern w:val="0"/>
      <w:szCs w:val="21"/>
    </w:rPr>
  </w:style>
  <w:style w:type="paragraph" w:styleId="BodyText3">
    <w:name w:val="Body Text 3"/>
    <w:basedOn w:val="Normal"/>
    <w:link w:val="BodyText3Char"/>
    <w:rsid w:val="004F6599"/>
    <w:pPr>
      <w:spacing w:after="120"/>
    </w:pPr>
    <w:rPr>
      <w:sz w:val="16"/>
      <w:szCs w:val="16"/>
    </w:rPr>
  </w:style>
  <w:style w:type="character" w:customStyle="1" w:styleId="BodyText3Char">
    <w:name w:val="Body Text 3 Char"/>
    <w:basedOn w:val="DefaultParagraphFont"/>
    <w:link w:val="BodyText3"/>
    <w:rsid w:val="004F6599"/>
    <w:rPr>
      <w:rFonts w:ascii="宋体" w:eastAsia="宋体" w:hAnsi="宋体" w:cs="Times New Roman"/>
      <w:kern w:val="2"/>
      <w:sz w:val="16"/>
      <w:szCs w:val="16"/>
    </w:rPr>
  </w:style>
  <w:style w:type="paragraph" w:customStyle="1" w:styleId="CharChar10CharCharCharCharCharCharCharChar">
    <w:name w:val="Char Char10 Char Char Char Char Char Char Char Char"/>
    <w:basedOn w:val="Normal"/>
    <w:rsid w:val="004F6599"/>
    <w:pPr>
      <w:widowControl/>
      <w:jc w:val="left"/>
    </w:pPr>
    <w:rPr>
      <w:rFonts w:ascii="Futura Bk" w:hAnsi="Futura Bk"/>
      <w:kern w:val="0"/>
      <w:sz w:val="20"/>
      <w:szCs w:val="20"/>
      <w:lang w:val="en-GB" w:eastAsia="en-US"/>
    </w:rPr>
  </w:style>
  <w:style w:type="paragraph" w:styleId="PlainText">
    <w:name w:val="Plain Text"/>
    <w:basedOn w:val="Normal"/>
    <w:link w:val="PlainTextChar"/>
    <w:rsid w:val="00591C81"/>
    <w:rPr>
      <w:rFonts w:hAnsi="Courier New"/>
      <w:szCs w:val="20"/>
    </w:rPr>
  </w:style>
  <w:style w:type="character" w:customStyle="1" w:styleId="PlainTextChar">
    <w:name w:val="Plain Text Char"/>
    <w:basedOn w:val="DefaultParagraphFont"/>
    <w:link w:val="PlainText"/>
    <w:rsid w:val="00591C81"/>
    <w:rPr>
      <w:rFonts w:ascii="宋体" w:eastAsia="宋体" w:hAnsi="Courier New" w:cs="Times New Roman"/>
      <w:kern w:val="2"/>
      <w:sz w:val="21"/>
      <w:szCs w:val="20"/>
    </w:rPr>
  </w:style>
  <w:style w:type="paragraph" w:customStyle="1" w:styleId="CharChar2">
    <w:name w:val="Char Char2"/>
    <w:basedOn w:val="Normal"/>
    <w:rsid w:val="006D5475"/>
    <w:pPr>
      <w:widowControl/>
      <w:jc w:val="left"/>
    </w:pPr>
    <w:rPr>
      <w:rFonts w:ascii="Futura Bk" w:hAnsi="Futura Bk"/>
      <w:kern w:val="0"/>
      <w:sz w:val="20"/>
      <w:szCs w:val="20"/>
      <w:lang w:val="en-GB" w:eastAsia="en-US"/>
    </w:rPr>
  </w:style>
  <w:style w:type="paragraph" w:styleId="Caption">
    <w:name w:val="caption"/>
    <w:basedOn w:val="Normal"/>
    <w:next w:val="Normal"/>
    <w:unhideWhenUsed/>
    <w:qFormat/>
    <w:rsid w:val="00BD7A98"/>
    <w:rPr>
      <w:b/>
      <w:bCs/>
      <w:sz w:val="20"/>
      <w:szCs w:val="20"/>
    </w:rPr>
  </w:style>
  <w:style w:type="paragraph" w:customStyle="1" w:styleId="Default">
    <w:name w:val="Default"/>
    <w:rsid w:val="00B26CC6"/>
    <w:pPr>
      <w:widowControl w:val="0"/>
      <w:autoSpaceDE w:val="0"/>
      <w:autoSpaceDN w:val="0"/>
      <w:adjustRightInd w:val="0"/>
      <w:spacing w:after="0" w:line="240" w:lineRule="auto"/>
    </w:pPr>
    <w:rPr>
      <w:rFonts w:ascii="宋体" w:eastAsia="宋体" w:hAnsi="Times New Roman" w:cs="宋体"/>
      <w:color w:val="000000"/>
      <w:sz w:val="24"/>
      <w:szCs w:val="24"/>
    </w:rPr>
  </w:style>
  <w:style w:type="paragraph" w:customStyle="1" w:styleId="1">
    <w:name w:val="样式1"/>
    <w:basedOn w:val="Normal"/>
    <w:rsid w:val="00351ABA"/>
    <w:pPr>
      <w:numPr>
        <w:ilvl w:val="2"/>
        <w:numId w:val="270"/>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0689045">
      <w:bodyDiv w:val="1"/>
      <w:marLeft w:val="0"/>
      <w:marRight w:val="0"/>
      <w:marTop w:val="0"/>
      <w:marBottom w:val="0"/>
      <w:divBdr>
        <w:top w:val="none" w:sz="0" w:space="0" w:color="auto"/>
        <w:left w:val="none" w:sz="0" w:space="0" w:color="auto"/>
        <w:bottom w:val="none" w:sz="0" w:space="0" w:color="auto"/>
        <w:right w:val="none" w:sz="0" w:space="0" w:color="auto"/>
      </w:divBdr>
    </w:div>
    <w:div w:id="81995082">
      <w:bodyDiv w:val="1"/>
      <w:marLeft w:val="0"/>
      <w:marRight w:val="0"/>
      <w:marTop w:val="0"/>
      <w:marBottom w:val="0"/>
      <w:divBdr>
        <w:top w:val="none" w:sz="0" w:space="0" w:color="auto"/>
        <w:left w:val="none" w:sz="0" w:space="0" w:color="auto"/>
        <w:bottom w:val="none" w:sz="0" w:space="0" w:color="auto"/>
        <w:right w:val="none" w:sz="0" w:space="0" w:color="auto"/>
      </w:divBdr>
    </w:div>
    <w:div w:id="115415706">
      <w:bodyDiv w:val="1"/>
      <w:marLeft w:val="0"/>
      <w:marRight w:val="0"/>
      <w:marTop w:val="0"/>
      <w:marBottom w:val="0"/>
      <w:divBdr>
        <w:top w:val="none" w:sz="0" w:space="0" w:color="auto"/>
        <w:left w:val="none" w:sz="0" w:space="0" w:color="auto"/>
        <w:bottom w:val="none" w:sz="0" w:space="0" w:color="auto"/>
        <w:right w:val="none" w:sz="0" w:space="0" w:color="auto"/>
      </w:divBdr>
    </w:div>
    <w:div w:id="134415352">
      <w:bodyDiv w:val="1"/>
      <w:marLeft w:val="0"/>
      <w:marRight w:val="0"/>
      <w:marTop w:val="0"/>
      <w:marBottom w:val="0"/>
      <w:divBdr>
        <w:top w:val="none" w:sz="0" w:space="0" w:color="auto"/>
        <w:left w:val="none" w:sz="0" w:space="0" w:color="auto"/>
        <w:bottom w:val="none" w:sz="0" w:space="0" w:color="auto"/>
        <w:right w:val="none" w:sz="0" w:space="0" w:color="auto"/>
      </w:divBdr>
    </w:div>
    <w:div w:id="155197348">
      <w:bodyDiv w:val="1"/>
      <w:marLeft w:val="0"/>
      <w:marRight w:val="0"/>
      <w:marTop w:val="0"/>
      <w:marBottom w:val="0"/>
      <w:divBdr>
        <w:top w:val="none" w:sz="0" w:space="0" w:color="auto"/>
        <w:left w:val="none" w:sz="0" w:space="0" w:color="auto"/>
        <w:bottom w:val="none" w:sz="0" w:space="0" w:color="auto"/>
        <w:right w:val="none" w:sz="0" w:space="0" w:color="auto"/>
      </w:divBdr>
    </w:div>
    <w:div w:id="194386066">
      <w:bodyDiv w:val="1"/>
      <w:marLeft w:val="0"/>
      <w:marRight w:val="0"/>
      <w:marTop w:val="0"/>
      <w:marBottom w:val="0"/>
      <w:divBdr>
        <w:top w:val="none" w:sz="0" w:space="0" w:color="auto"/>
        <w:left w:val="none" w:sz="0" w:space="0" w:color="auto"/>
        <w:bottom w:val="none" w:sz="0" w:space="0" w:color="auto"/>
        <w:right w:val="none" w:sz="0" w:space="0" w:color="auto"/>
      </w:divBdr>
    </w:div>
    <w:div w:id="232738471">
      <w:bodyDiv w:val="1"/>
      <w:marLeft w:val="0"/>
      <w:marRight w:val="0"/>
      <w:marTop w:val="0"/>
      <w:marBottom w:val="0"/>
      <w:divBdr>
        <w:top w:val="none" w:sz="0" w:space="0" w:color="auto"/>
        <w:left w:val="none" w:sz="0" w:space="0" w:color="auto"/>
        <w:bottom w:val="none" w:sz="0" w:space="0" w:color="auto"/>
        <w:right w:val="none" w:sz="0" w:space="0" w:color="auto"/>
      </w:divBdr>
    </w:div>
    <w:div w:id="261913211">
      <w:bodyDiv w:val="1"/>
      <w:marLeft w:val="0"/>
      <w:marRight w:val="0"/>
      <w:marTop w:val="0"/>
      <w:marBottom w:val="0"/>
      <w:divBdr>
        <w:top w:val="none" w:sz="0" w:space="0" w:color="auto"/>
        <w:left w:val="none" w:sz="0" w:space="0" w:color="auto"/>
        <w:bottom w:val="none" w:sz="0" w:space="0" w:color="auto"/>
        <w:right w:val="none" w:sz="0" w:space="0" w:color="auto"/>
      </w:divBdr>
    </w:div>
    <w:div w:id="345981467">
      <w:bodyDiv w:val="1"/>
      <w:marLeft w:val="0"/>
      <w:marRight w:val="0"/>
      <w:marTop w:val="0"/>
      <w:marBottom w:val="0"/>
      <w:divBdr>
        <w:top w:val="none" w:sz="0" w:space="0" w:color="auto"/>
        <w:left w:val="none" w:sz="0" w:space="0" w:color="auto"/>
        <w:bottom w:val="none" w:sz="0" w:space="0" w:color="auto"/>
        <w:right w:val="none" w:sz="0" w:space="0" w:color="auto"/>
      </w:divBdr>
    </w:div>
    <w:div w:id="409818262">
      <w:bodyDiv w:val="1"/>
      <w:marLeft w:val="0"/>
      <w:marRight w:val="0"/>
      <w:marTop w:val="0"/>
      <w:marBottom w:val="0"/>
      <w:divBdr>
        <w:top w:val="none" w:sz="0" w:space="0" w:color="auto"/>
        <w:left w:val="none" w:sz="0" w:space="0" w:color="auto"/>
        <w:bottom w:val="none" w:sz="0" w:space="0" w:color="auto"/>
        <w:right w:val="none" w:sz="0" w:space="0" w:color="auto"/>
      </w:divBdr>
    </w:div>
    <w:div w:id="450588913">
      <w:bodyDiv w:val="1"/>
      <w:marLeft w:val="0"/>
      <w:marRight w:val="0"/>
      <w:marTop w:val="0"/>
      <w:marBottom w:val="0"/>
      <w:divBdr>
        <w:top w:val="none" w:sz="0" w:space="0" w:color="auto"/>
        <w:left w:val="none" w:sz="0" w:space="0" w:color="auto"/>
        <w:bottom w:val="none" w:sz="0" w:space="0" w:color="auto"/>
        <w:right w:val="none" w:sz="0" w:space="0" w:color="auto"/>
      </w:divBdr>
    </w:div>
    <w:div w:id="477234667">
      <w:bodyDiv w:val="1"/>
      <w:marLeft w:val="0"/>
      <w:marRight w:val="0"/>
      <w:marTop w:val="0"/>
      <w:marBottom w:val="0"/>
      <w:divBdr>
        <w:top w:val="none" w:sz="0" w:space="0" w:color="auto"/>
        <w:left w:val="none" w:sz="0" w:space="0" w:color="auto"/>
        <w:bottom w:val="none" w:sz="0" w:space="0" w:color="auto"/>
        <w:right w:val="none" w:sz="0" w:space="0" w:color="auto"/>
      </w:divBdr>
    </w:div>
    <w:div w:id="512959951">
      <w:bodyDiv w:val="1"/>
      <w:marLeft w:val="0"/>
      <w:marRight w:val="0"/>
      <w:marTop w:val="0"/>
      <w:marBottom w:val="0"/>
      <w:divBdr>
        <w:top w:val="none" w:sz="0" w:space="0" w:color="auto"/>
        <w:left w:val="none" w:sz="0" w:space="0" w:color="auto"/>
        <w:bottom w:val="none" w:sz="0" w:space="0" w:color="auto"/>
        <w:right w:val="none" w:sz="0" w:space="0" w:color="auto"/>
      </w:divBdr>
    </w:div>
    <w:div w:id="550381788">
      <w:bodyDiv w:val="1"/>
      <w:marLeft w:val="0"/>
      <w:marRight w:val="0"/>
      <w:marTop w:val="0"/>
      <w:marBottom w:val="0"/>
      <w:divBdr>
        <w:top w:val="none" w:sz="0" w:space="0" w:color="auto"/>
        <w:left w:val="none" w:sz="0" w:space="0" w:color="auto"/>
        <w:bottom w:val="none" w:sz="0" w:space="0" w:color="auto"/>
        <w:right w:val="none" w:sz="0" w:space="0" w:color="auto"/>
      </w:divBdr>
    </w:div>
    <w:div w:id="842162870">
      <w:bodyDiv w:val="1"/>
      <w:marLeft w:val="0"/>
      <w:marRight w:val="0"/>
      <w:marTop w:val="0"/>
      <w:marBottom w:val="0"/>
      <w:divBdr>
        <w:top w:val="none" w:sz="0" w:space="0" w:color="auto"/>
        <w:left w:val="none" w:sz="0" w:space="0" w:color="auto"/>
        <w:bottom w:val="none" w:sz="0" w:space="0" w:color="auto"/>
        <w:right w:val="none" w:sz="0" w:space="0" w:color="auto"/>
      </w:divBdr>
    </w:div>
    <w:div w:id="946235325">
      <w:bodyDiv w:val="1"/>
      <w:marLeft w:val="0"/>
      <w:marRight w:val="0"/>
      <w:marTop w:val="0"/>
      <w:marBottom w:val="0"/>
      <w:divBdr>
        <w:top w:val="none" w:sz="0" w:space="0" w:color="auto"/>
        <w:left w:val="none" w:sz="0" w:space="0" w:color="auto"/>
        <w:bottom w:val="none" w:sz="0" w:space="0" w:color="auto"/>
        <w:right w:val="none" w:sz="0" w:space="0" w:color="auto"/>
      </w:divBdr>
    </w:div>
    <w:div w:id="988553399">
      <w:bodyDiv w:val="1"/>
      <w:marLeft w:val="0"/>
      <w:marRight w:val="0"/>
      <w:marTop w:val="0"/>
      <w:marBottom w:val="0"/>
      <w:divBdr>
        <w:top w:val="none" w:sz="0" w:space="0" w:color="auto"/>
        <w:left w:val="none" w:sz="0" w:space="0" w:color="auto"/>
        <w:bottom w:val="none" w:sz="0" w:space="0" w:color="auto"/>
        <w:right w:val="none" w:sz="0" w:space="0" w:color="auto"/>
      </w:divBdr>
    </w:div>
    <w:div w:id="1004667953">
      <w:bodyDiv w:val="1"/>
      <w:marLeft w:val="0"/>
      <w:marRight w:val="0"/>
      <w:marTop w:val="0"/>
      <w:marBottom w:val="0"/>
      <w:divBdr>
        <w:top w:val="none" w:sz="0" w:space="0" w:color="auto"/>
        <w:left w:val="none" w:sz="0" w:space="0" w:color="auto"/>
        <w:bottom w:val="none" w:sz="0" w:space="0" w:color="auto"/>
        <w:right w:val="none" w:sz="0" w:space="0" w:color="auto"/>
      </w:divBdr>
    </w:div>
    <w:div w:id="1038358555">
      <w:bodyDiv w:val="1"/>
      <w:marLeft w:val="0"/>
      <w:marRight w:val="0"/>
      <w:marTop w:val="0"/>
      <w:marBottom w:val="0"/>
      <w:divBdr>
        <w:top w:val="none" w:sz="0" w:space="0" w:color="auto"/>
        <w:left w:val="none" w:sz="0" w:space="0" w:color="auto"/>
        <w:bottom w:val="none" w:sz="0" w:space="0" w:color="auto"/>
        <w:right w:val="none" w:sz="0" w:space="0" w:color="auto"/>
      </w:divBdr>
    </w:div>
    <w:div w:id="1082023383">
      <w:bodyDiv w:val="1"/>
      <w:marLeft w:val="0"/>
      <w:marRight w:val="0"/>
      <w:marTop w:val="0"/>
      <w:marBottom w:val="0"/>
      <w:divBdr>
        <w:top w:val="none" w:sz="0" w:space="0" w:color="auto"/>
        <w:left w:val="none" w:sz="0" w:space="0" w:color="auto"/>
        <w:bottom w:val="none" w:sz="0" w:space="0" w:color="auto"/>
        <w:right w:val="none" w:sz="0" w:space="0" w:color="auto"/>
      </w:divBdr>
    </w:div>
    <w:div w:id="1112166103">
      <w:bodyDiv w:val="1"/>
      <w:marLeft w:val="0"/>
      <w:marRight w:val="0"/>
      <w:marTop w:val="0"/>
      <w:marBottom w:val="0"/>
      <w:divBdr>
        <w:top w:val="none" w:sz="0" w:space="0" w:color="auto"/>
        <w:left w:val="none" w:sz="0" w:space="0" w:color="auto"/>
        <w:bottom w:val="none" w:sz="0" w:space="0" w:color="auto"/>
        <w:right w:val="none" w:sz="0" w:space="0" w:color="auto"/>
      </w:divBdr>
    </w:div>
    <w:div w:id="1156727456">
      <w:bodyDiv w:val="1"/>
      <w:marLeft w:val="0"/>
      <w:marRight w:val="0"/>
      <w:marTop w:val="0"/>
      <w:marBottom w:val="0"/>
      <w:divBdr>
        <w:top w:val="none" w:sz="0" w:space="0" w:color="auto"/>
        <w:left w:val="none" w:sz="0" w:space="0" w:color="auto"/>
        <w:bottom w:val="none" w:sz="0" w:space="0" w:color="auto"/>
        <w:right w:val="none" w:sz="0" w:space="0" w:color="auto"/>
      </w:divBdr>
    </w:div>
    <w:div w:id="1223372040">
      <w:bodyDiv w:val="1"/>
      <w:marLeft w:val="0"/>
      <w:marRight w:val="0"/>
      <w:marTop w:val="0"/>
      <w:marBottom w:val="0"/>
      <w:divBdr>
        <w:top w:val="none" w:sz="0" w:space="0" w:color="auto"/>
        <w:left w:val="none" w:sz="0" w:space="0" w:color="auto"/>
        <w:bottom w:val="none" w:sz="0" w:space="0" w:color="auto"/>
        <w:right w:val="none" w:sz="0" w:space="0" w:color="auto"/>
      </w:divBdr>
    </w:div>
    <w:div w:id="1247152631">
      <w:bodyDiv w:val="1"/>
      <w:marLeft w:val="0"/>
      <w:marRight w:val="0"/>
      <w:marTop w:val="0"/>
      <w:marBottom w:val="0"/>
      <w:divBdr>
        <w:top w:val="none" w:sz="0" w:space="0" w:color="auto"/>
        <w:left w:val="none" w:sz="0" w:space="0" w:color="auto"/>
        <w:bottom w:val="none" w:sz="0" w:space="0" w:color="auto"/>
        <w:right w:val="none" w:sz="0" w:space="0" w:color="auto"/>
      </w:divBdr>
    </w:div>
    <w:div w:id="1250577879">
      <w:bodyDiv w:val="1"/>
      <w:marLeft w:val="0"/>
      <w:marRight w:val="0"/>
      <w:marTop w:val="0"/>
      <w:marBottom w:val="0"/>
      <w:divBdr>
        <w:top w:val="none" w:sz="0" w:space="0" w:color="auto"/>
        <w:left w:val="none" w:sz="0" w:space="0" w:color="auto"/>
        <w:bottom w:val="none" w:sz="0" w:space="0" w:color="auto"/>
        <w:right w:val="none" w:sz="0" w:space="0" w:color="auto"/>
      </w:divBdr>
    </w:div>
    <w:div w:id="1255555078">
      <w:bodyDiv w:val="1"/>
      <w:marLeft w:val="0"/>
      <w:marRight w:val="0"/>
      <w:marTop w:val="0"/>
      <w:marBottom w:val="0"/>
      <w:divBdr>
        <w:top w:val="none" w:sz="0" w:space="0" w:color="auto"/>
        <w:left w:val="none" w:sz="0" w:space="0" w:color="auto"/>
        <w:bottom w:val="none" w:sz="0" w:space="0" w:color="auto"/>
        <w:right w:val="none" w:sz="0" w:space="0" w:color="auto"/>
      </w:divBdr>
    </w:div>
    <w:div w:id="1349020342">
      <w:bodyDiv w:val="1"/>
      <w:marLeft w:val="0"/>
      <w:marRight w:val="0"/>
      <w:marTop w:val="0"/>
      <w:marBottom w:val="0"/>
      <w:divBdr>
        <w:top w:val="none" w:sz="0" w:space="0" w:color="auto"/>
        <w:left w:val="none" w:sz="0" w:space="0" w:color="auto"/>
        <w:bottom w:val="none" w:sz="0" w:space="0" w:color="auto"/>
        <w:right w:val="none" w:sz="0" w:space="0" w:color="auto"/>
      </w:divBdr>
    </w:div>
    <w:div w:id="1374890940">
      <w:bodyDiv w:val="1"/>
      <w:marLeft w:val="0"/>
      <w:marRight w:val="0"/>
      <w:marTop w:val="0"/>
      <w:marBottom w:val="0"/>
      <w:divBdr>
        <w:top w:val="none" w:sz="0" w:space="0" w:color="auto"/>
        <w:left w:val="none" w:sz="0" w:space="0" w:color="auto"/>
        <w:bottom w:val="none" w:sz="0" w:space="0" w:color="auto"/>
        <w:right w:val="none" w:sz="0" w:space="0" w:color="auto"/>
      </w:divBdr>
    </w:div>
    <w:div w:id="1453326376">
      <w:bodyDiv w:val="1"/>
      <w:marLeft w:val="0"/>
      <w:marRight w:val="0"/>
      <w:marTop w:val="0"/>
      <w:marBottom w:val="0"/>
      <w:divBdr>
        <w:top w:val="none" w:sz="0" w:space="0" w:color="auto"/>
        <w:left w:val="none" w:sz="0" w:space="0" w:color="auto"/>
        <w:bottom w:val="none" w:sz="0" w:space="0" w:color="auto"/>
        <w:right w:val="none" w:sz="0" w:space="0" w:color="auto"/>
      </w:divBdr>
    </w:div>
    <w:div w:id="1511024145">
      <w:bodyDiv w:val="1"/>
      <w:marLeft w:val="0"/>
      <w:marRight w:val="0"/>
      <w:marTop w:val="0"/>
      <w:marBottom w:val="0"/>
      <w:divBdr>
        <w:top w:val="none" w:sz="0" w:space="0" w:color="auto"/>
        <w:left w:val="none" w:sz="0" w:space="0" w:color="auto"/>
        <w:bottom w:val="none" w:sz="0" w:space="0" w:color="auto"/>
        <w:right w:val="none" w:sz="0" w:space="0" w:color="auto"/>
      </w:divBdr>
    </w:div>
    <w:div w:id="1512572424">
      <w:bodyDiv w:val="1"/>
      <w:marLeft w:val="0"/>
      <w:marRight w:val="0"/>
      <w:marTop w:val="0"/>
      <w:marBottom w:val="0"/>
      <w:divBdr>
        <w:top w:val="none" w:sz="0" w:space="0" w:color="auto"/>
        <w:left w:val="none" w:sz="0" w:space="0" w:color="auto"/>
        <w:bottom w:val="none" w:sz="0" w:space="0" w:color="auto"/>
        <w:right w:val="none" w:sz="0" w:space="0" w:color="auto"/>
      </w:divBdr>
    </w:div>
    <w:div w:id="1518498132">
      <w:bodyDiv w:val="1"/>
      <w:marLeft w:val="0"/>
      <w:marRight w:val="0"/>
      <w:marTop w:val="0"/>
      <w:marBottom w:val="0"/>
      <w:divBdr>
        <w:top w:val="none" w:sz="0" w:space="0" w:color="auto"/>
        <w:left w:val="none" w:sz="0" w:space="0" w:color="auto"/>
        <w:bottom w:val="none" w:sz="0" w:space="0" w:color="auto"/>
        <w:right w:val="none" w:sz="0" w:space="0" w:color="auto"/>
      </w:divBdr>
    </w:div>
    <w:div w:id="1663850158">
      <w:bodyDiv w:val="1"/>
      <w:marLeft w:val="0"/>
      <w:marRight w:val="0"/>
      <w:marTop w:val="0"/>
      <w:marBottom w:val="0"/>
      <w:divBdr>
        <w:top w:val="none" w:sz="0" w:space="0" w:color="auto"/>
        <w:left w:val="none" w:sz="0" w:space="0" w:color="auto"/>
        <w:bottom w:val="none" w:sz="0" w:space="0" w:color="auto"/>
        <w:right w:val="none" w:sz="0" w:space="0" w:color="auto"/>
      </w:divBdr>
    </w:div>
    <w:div w:id="1701779343">
      <w:bodyDiv w:val="1"/>
      <w:marLeft w:val="0"/>
      <w:marRight w:val="0"/>
      <w:marTop w:val="0"/>
      <w:marBottom w:val="0"/>
      <w:divBdr>
        <w:top w:val="none" w:sz="0" w:space="0" w:color="auto"/>
        <w:left w:val="none" w:sz="0" w:space="0" w:color="auto"/>
        <w:bottom w:val="none" w:sz="0" w:space="0" w:color="auto"/>
        <w:right w:val="none" w:sz="0" w:space="0" w:color="auto"/>
      </w:divBdr>
    </w:div>
    <w:div w:id="1929461916">
      <w:bodyDiv w:val="1"/>
      <w:marLeft w:val="0"/>
      <w:marRight w:val="0"/>
      <w:marTop w:val="0"/>
      <w:marBottom w:val="0"/>
      <w:divBdr>
        <w:top w:val="none" w:sz="0" w:space="0" w:color="auto"/>
        <w:left w:val="none" w:sz="0" w:space="0" w:color="auto"/>
        <w:bottom w:val="none" w:sz="0" w:space="0" w:color="auto"/>
        <w:right w:val="none" w:sz="0" w:space="0" w:color="auto"/>
      </w:divBdr>
    </w:div>
    <w:div w:id="1995335578">
      <w:bodyDiv w:val="1"/>
      <w:marLeft w:val="0"/>
      <w:marRight w:val="0"/>
      <w:marTop w:val="0"/>
      <w:marBottom w:val="0"/>
      <w:divBdr>
        <w:top w:val="none" w:sz="0" w:space="0" w:color="auto"/>
        <w:left w:val="none" w:sz="0" w:space="0" w:color="auto"/>
        <w:bottom w:val="none" w:sz="0" w:space="0" w:color="auto"/>
        <w:right w:val="none" w:sz="0" w:space="0" w:color="auto"/>
      </w:divBdr>
    </w:div>
    <w:div w:id="2011980027">
      <w:bodyDiv w:val="1"/>
      <w:marLeft w:val="0"/>
      <w:marRight w:val="0"/>
      <w:marTop w:val="0"/>
      <w:marBottom w:val="0"/>
      <w:divBdr>
        <w:top w:val="none" w:sz="0" w:space="0" w:color="auto"/>
        <w:left w:val="none" w:sz="0" w:space="0" w:color="auto"/>
        <w:bottom w:val="none" w:sz="0" w:space="0" w:color="auto"/>
        <w:right w:val="none" w:sz="0" w:space="0" w:color="auto"/>
      </w:divBdr>
    </w:div>
    <w:div w:id="2028100270">
      <w:bodyDiv w:val="1"/>
      <w:marLeft w:val="0"/>
      <w:marRight w:val="0"/>
      <w:marTop w:val="0"/>
      <w:marBottom w:val="0"/>
      <w:divBdr>
        <w:top w:val="none" w:sz="0" w:space="0" w:color="auto"/>
        <w:left w:val="none" w:sz="0" w:space="0" w:color="auto"/>
        <w:bottom w:val="none" w:sz="0" w:space="0" w:color="auto"/>
        <w:right w:val="none" w:sz="0" w:space="0" w:color="auto"/>
      </w:divBdr>
    </w:div>
    <w:div w:id="20427840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eader" Target="header2.xml"/><Relationship Id="rId18" Type="http://schemas.openxmlformats.org/officeDocument/2006/relationships/footer" Target="footer5.xml"/><Relationship Id="rId26" Type="http://schemas.openxmlformats.org/officeDocument/2006/relationships/oleObject" Target="embeddings/oleObject1.bin"/><Relationship Id="rId39" Type="http://schemas.openxmlformats.org/officeDocument/2006/relationships/image" Target="media/image12.png"/><Relationship Id="rId21" Type="http://schemas.openxmlformats.org/officeDocument/2006/relationships/footer" Target="footer6.xml"/><Relationship Id="rId34" Type="http://schemas.openxmlformats.org/officeDocument/2006/relationships/image" Target="media/image8.emf"/><Relationship Id="rId42" Type="http://schemas.openxmlformats.org/officeDocument/2006/relationships/image" Target="media/image15.png"/><Relationship Id="rId47" Type="http://schemas.openxmlformats.org/officeDocument/2006/relationships/oleObject" Target="embeddings/Microsoft_Word_97_-_2003_Document3.doc"/><Relationship Id="rId50" Type="http://schemas.openxmlformats.org/officeDocument/2006/relationships/image" Target="media/image21.emf"/><Relationship Id="rId55" Type="http://schemas.openxmlformats.org/officeDocument/2006/relationships/package" Target="embeddings/Microsoft_Word_Document3.docx"/><Relationship Id="rId63" Type="http://schemas.openxmlformats.org/officeDocument/2006/relationships/image" Target="media/image28.png"/><Relationship Id="rId68" Type="http://schemas.openxmlformats.org/officeDocument/2006/relationships/oleObject" Target="embeddings/Microsoft_Word_97_-_2003_Document7.doc"/><Relationship Id="rId7" Type="http://schemas.openxmlformats.org/officeDocument/2006/relationships/footnotes" Target="footnotes.xml"/><Relationship Id="rId71" Type="http://schemas.openxmlformats.org/officeDocument/2006/relationships/header" Target="header8.xml"/><Relationship Id="rId2" Type="http://schemas.openxmlformats.org/officeDocument/2006/relationships/numbering" Target="numbering.xml"/><Relationship Id="rId16" Type="http://schemas.openxmlformats.org/officeDocument/2006/relationships/footer" Target="footer4.xml"/><Relationship Id="rId29" Type="http://schemas.openxmlformats.org/officeDocument/2006/relationships/image" Target="media/image4.png"/><Relationship Id="rId11" Type="http://schemas.openxmlformats.org/officeDocument/2006/relationships/footer" Target="footer1.xml"/><Relationship Id="rId24" Type="http://schemas.openxmlformats.org/officeDocument/2006/relationships/footer" Target="footer8.xml"/><Relationship Id="rId32" Type="http://schemas.openxmlformats.org/officeDocument/2006/relationships/image" Target="media/image7.emf"/><Relationship Id="rId37" Type="http://schemas.openxmlformats.org/officeDocument/2006/relationships/image" Target="media/image10.png"/><Relationship Id="rId40" Type="http://schemas.openxmlformats.org/officeDocument/2006/relationships/image" Target="media/image13.png"/><Relationship Id="rId45" Type="http://schemas.openxmlformats.org/officeDocument/2006/relationships/image" Target="media/image18.png"/><Relationship Id="rId53" Type="http://schemas.openxmlformats.org/officeDocument/2006/relationships/package" Target="embeddings/Microsoft_Word_Document2.docx"/><Relationship Id="rId58" Type="http://schemas.openxmlformats.org/officeDocument/2006/relationships/image" Target="media/image25.emf"/><Relationship Id="rId66" Type="http://schemas.openxmlformats.org/officeDocument/2006/relationships/oleObject" Target="embeddings/Microsoft_Word_97_-_2003_Document6.doc"/><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header" Target="header7.xml"/><Relationship Id="rId28" Type="http://schemas.openxmlformats.org/officeDocument/2006/relationships/image" Target="media/image3.png"/><Relationship Id="rId36" Type="http://schemas.openxmlformats.org/officeDocument/2006/relationships/image" Target="media/image9.png"/><Relationship Id="rId49" Type="http://schemas.openxmlformats.org/officeDocument/2006/relationships/oleObject" Target="embeddings/Microsoft_Word_97_-_2003_Document4.doc"/><Relationship Id="rId57" Type="http://schemas.openxmlformats.org/officeDocument/2006/relationships/package" Target="embeddings/Microsoft_Excel_Worksheet4.xlsx"/><Relationship Id="rId61" Type="http://schemas.openxmlformats.org/officeDocument/2006/relationships/oleObject" Target="embeddings/Microsoft_Word_97_-_2003_Document5.doc"/><Relationship Id="rId10" Type="http://schemas.openxmlformats.org/officeDocument/2006/relationships/header" Target="header1.xml"/><Relationship Id="rId19" Type="http://schemas.openxmlformats.org/officeDocument/2006/relationships/header" Target="header5.xml"/><Relationship Id="rId31" Type="http://schemas.openxmlformats.org/officeDocument/2006/relationships/image" Target="media/image6.png"/><Relationship Id="rId44" Type="http://schemas.openxmlformats.org/officeDocument/2006/relationships/image" Target="media/image17.png"/><Relationship Id="rId52" Type="http://schemas.openxmlformats.org/officeDocument/2006/relationships/image" Target="media/image22.emf"/><Relationship Id="rId60" Type="http://schemas.openxmlformats.org/officeDocument/2006/relationships/image" Target="media/image26.emf"/><Relationship Id="rId65" Type="http://schemas.openxmlformats.org/officeDocument/2006/relationships/image" Target="media/image30.emf"/><Relationship Id="rId73"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header" Target="header3.xml"/><Relationship Id="rId22" Type="http://schemas.openxmlformats.org/officeDocument/2006/relationships/footer" Target="footer7.xml"/><Relationship Id="rId27" Type="http://schemas.openxmlformats.org/officeDocument/2006/relationships/oleObject" Target="embeddings/oleObject2.bin"/><Relationship Id="rId30" Type="http://schemas.openxmlformats.org/officeDocument/2006/relationships/image" Target="media/image5.png"/><Relationship Id="rId35" Type="http://schemas.openxmlformats.org/officeDocument/2006/relationships/oleObject" Target="embeddings/Microsoft_Word_97_-_2003_Document2.doc"/><Relationship Id="rId43" Type="http://schemas.openxmlformats.org/officeDocument/2006/relationships/image" Target="media/image16.png"/><Relationship Id="rId48" Type="http://schemas.openxmlformats.org/officeDocument/2006/relationships/image" Target="media/image20.emf"/><Relationship Id="rId56" Type="http://schemas.openxmlformats.org/officeDocument/2006/relationships/image" Target="media/image24.emf"/><Relationship Id="rId64" Type="http://schemas.openxmlformats.org/officeDocument/2006/relationships/image" Target="media/image29.png"/><Relationship Id="rId69" Type="http://schemas.openxmlformats.org/officeDocument/2006/relationships/image" Target="media/image32.png"/><Relationship Id="rId8" Type="http://schemas.openxmlformats.org/officeDocument/2006/relationships/endnotes" Target="endnotes.xml"/><Relationship Id="rId51" Type="http://schemas.openxmlformats.org/officeDocument/2006/relationships/package" Target="embeddings/Microsoft_Word_Document1.docx"/><Relationship Id="rId72" Type="http://schemas.openxmlformats.org/officeDocument/2006/relationships/fontTable" Target="fontTable.xml"/><Relationship Id="rId3" Type="http://schemas.openxmlformats.org/officeDocument/2006/relationships/styles" Target="styles.xml"/><Relationship Id="rId12" Type="http://schemas.openxmlformats.org/officeDocument/2006/relationships/footer" Target="footer2.xml"/><Relationship Id="rId17" Type="http://schemas.openxmlformats.org/officeDocument/2006/relationships/header" Target="header4.xml"/><Relationship Id="rId25" Type="http://schemas.openxmlformats.org/officeDocument/2006/relationships/image" Target="media/image2.emf"/><Relationship Id="rId33" Type="http://schemas.openxmlformats.org/officeDocument/2006/relationships/oleObject" Target="embeddings/Microsoft_Word_97_-_2003_Document1.doc"/><Relationship Id="rId38" Type="http://schemas.openxmlformats.org/officeDocument/2006/relationships/image" Target="media/image11.png"/><Relationship Id="rId46" Type="http://schemas.openxmlformats.org/officeDocument/2006/relationships/image" Target="media/image19.emf"/><Relationship Id="rId59" Type="http://schemas.openxmlformats.org/officeDocument/2006/relationships/package" Target="embeddings/Microsoft_Excel_Worksheet5.xlsx"/><Relationship Id="rId67" Type="http://schemas.openxmlformats.org/officeDocument/2006/relationships/image" Target="media/image31.emf"/><Relationship Id="rId20" Type="http://schemas.openxmlformats.org/officeDocument/2006/relationships/header" Target="header6.xml"/><Relationship Id="rId41" Type="http://schemas.openxmlformats.org/officeDocument/2006/relationships/image" Target="media/image14.png"/><Relationship Id="rId54" Type="http://schemas.openxmlformats.org/officeDocument/2006/relationships/image" Target="media/image23.emf"/><Relationship Id="rId62" Type="http://schemas.openxmlformats.org/officeDocument/2006/relationships/image" Target="media/image27.png"/><Relationship Id="rId70" Type="http://schemas.openxmlformats.org/officeDocument/2006/relationships/image" Target="media/image33.png"/><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68A42F-E7F1-4581-B1EA-0662EDBB8C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18760</TotalTime>
  <Pages>18</Pages>
  <Words>1259</Words>
  <Characters>7179</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tingting.sun</dc:creator>
  <cp:keywords/>
  <dc:description/>
  <cp:lastModifiedBy>Yudong Shen</cp:lastModifiedBy>
  <cp:revision>44</cp:revision>
  <dcterms:created xsi:type="dcterms:W3CDTF">2016-08-03T05:58:00Z</dcterms:created>
  <dcterms:modified xsi:type="dcterms:W3CDTF">2018-03-19T10:05:00Z</dcterms:modified>
</cp:coreProperties>
</file>